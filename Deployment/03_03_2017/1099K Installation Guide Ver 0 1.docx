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900" w:rsidRDefault="00FB0B48" w:rsidP="00336A2A">
      <w:pPr>
        <w:spacing w:before="0" w:after="200" w:line="240" w:lineRule="auto"/>
        <w:rPr>
          <w:rFonts w:eastAsia="Arial Unicode MS"/>
          <w:noProof/>
          <w:color w:val="FFFFFF" w:themeColor="background1"/>
          <w:sz w:val="96"/>
          <w:szCs w:val="96"/>
          <w:lang w:bidi="en-US"/>
        </w:rPr>
      </w:pPr>
      <w:r>
        <w:rPr>
          <w:rFonts w:eastAsia="Arial Unicode MS"/>
          <w:noProof/>
          <w:color w:val="FFFFFF" w:themeColor="background1"/>
          <w:sz w:val="96"/>
          <w:szCs w:val="96"/>
          <w:lang w:bidi="en-US"/>
        </w:rPr>
        <w:t>Bill2Pay 1099K</w:t>
      </w:r>
    </w:p>
    <w:p w:rsidR="00C55B85" w:rsidRDefault="004C59CA" w:rsidP="00C55B85">
      <w:pPr>
        <w:rPr>
          <w:noProof/>
          <w:color w:val="FFFFFF" w:themeColor="background1"/>
          <w:sz w:val="52"/>
          <w:szCs w:val="52"/>
          <w:lang w:bidi="en-US"/>
        </w:rPr>
      </w:pPr>
      <w:r>
        <w:rPr>
          <w:noProof/>
          <w:color w:val="FFFFFF" w:themeColor="background1"/>
          <w:sz w:val="52"/>
          <w:szCs w:val="52"/>
          <w:lang w:bidi="en-US"/>
        </w:rPr>
        <w:t>Deployment Guide</w:t>
      </w:r>
    </w:p>
    <w:p w:rsidR="00C55B85" w:rsidRDefault="00C55B85" w:rsidP="00C55B85">
      <w:pPr>
        <w:rPr>
          <w:noProof/>
          <w:color w:val="FFFFFF" w:themeColor="background1"/>
          <w:sz w:val="52"/>
          <w:szCs w:val="52"/>
          <w:lang w:bidi="en-US"/>
        </w:rPr>
      </w:pPr>
    </w:p>
    <w:p w:rsidR="00C55B85" w:rsidRPr="00C55B85" w:rsidRDefault="00C55B85" w:rsidP="00C55B85">
      <w:pPr>
        <w:rPr>
          <w:noProof/>
          <w:color w:val="FFFFFF" w:themeColor="background1"/>
          <w:sz w:val="52"/>
          <w:szCs w:val="52"/>
          <w:lang w:bidi="en-US"/>
        </w:rPr>
      </w:pPr>
    </w:p>
    <w:p w:rsidR="00296900" w:rsidRPr="003B54F4" w:rsidRDefault="00296900" w:rsidP="00296900">
      <w:pPr>
        <w:spacing w:before="0" w:after="200" w:line="240" w:lineRule="auto"/>
        <w:rPr>
          <w:rFonts w:eastAsia="Arial Unicode MS" w:cstheme="majorBidi"/>
          <w:b/>
          <w:bCs/>
          <w:noProof/>
          <w:color w:val="000000" w:themeColor="text1"/>
          <w:sz w:val="44"/>
          <w:szCs w:val="44"/>
          <w:lang w:val="en-US" w:eastAsia="ja-JP" w:bidi="en-US"/>
        </w:rPr>
      </w:pPr>
      <w:r w:rsidRPr="003B54F4">
        <w:rPr>
          <w:rFonts w:eastAsia="Arial Unicode MS"/>
          <w:noProof/>
          <w:color w:val="FFFFFF" w:themeColor="background1"/>
          <w:sz w:val="44"/>
          <w:szCs w:val="44"/>
          <w:lang w:bidi="en-US"/>
        </w:rPr>
        <w:t>Date</w:t>
      </w:r>
      <w:r w:rsidR="00FB0B48">
        <w:rPr>
          <w:rFonts w:eastAsia="Arial Unicode MS"/>
          <w:noProof/>
          <w:color w:val="FFFFFF" w:themeColor="background1"/>
          <w:sz w:val="44"/>
          <w:szCs w:val="44"/>
          <w:lang w:bidi="en-US"/>
        </w:rPr>
        <w:t xml:space="preserve">: </w:t>
      </w:r>
      <w:del w:id="0" w:author="Ayan Basu" w:date="2017-03-03T14:57:00Z">
        <w:r w:rsidR="00FB0B48" w:rsidDel="00232F9A">
          <w:rPr>
            <w:rFonts w:eastAsia="Arial Unicode MS"/>
            <w:noProof/>
            <w:color w:val="FFFFFF" w:themeColor="background1"/>
            <w:sz w:val="44"/>
            <w:szCs w:val="44"/>
            <w:lang w:bidi="en-US"/>
          </w:rPr>
          <w:delText>2</w:delText>
        </w:r>
      </w:del>
      <w:ins w:id="1" w:author="Ayan Basu" w:date="2017-03-03T14:57:00Z">
        <w:r w:rsidR="00232F9A">
          <w:rPr>
            <w:rFonts w:eastAsia="Arial Unicode MS"/>
            <w:noProof/>
            <w:color w:val="FFFFFF" w:themeColor="background1"/>
            <w:sz w:val="44"/>
            <w:szCs w:val="44"/>
            <w:lang w:bidi="en-US"/>
          </w:rPr>
          <w:t>3</w:t>
        </w:r>
      </w:ins>
      <w:r w:rsidR="00336A2A">
        <w:rPr>
          <w:rFonts w:eastAsia="Arial Unicode MS"/>
          <w:noProof/>
          <w:color w:val="FFFFFF" w:themeColor="background1"/>
          <w:sz w:val="44"/>
          <w:szCs w:val="44"/>
          <w:lang w:bidi="en-US"/>
        </w:rPr>
        <w:t>/</w:t>
      </w:r>
      <w:del w:id="2" w:author="Ayan Basu" w:date="2017-03-03T14:57:00Z">
        <w:r w:rsidR="00654A12" w:rsidDel="00232F9A">
          <w:rPr>
            <w:rFonts w:eastAsia="Arial Unicode MS"/>
            <w:noProof/>
            <w:color w:val="FFFFFF" w:themeColor="background1"/>
            <w:sz w:val="44"/>
            <w:szCs w:val="44"/>
            <w:lang w:bidi="en-US"/>
          </w:rPr>
          <w:delText>8</w:delText>
        </w:r>
      </w:del>
      <w:ins w:id="3" w:author="Ayan Basu" w:date="2017-03-03T14:57:00Z">
        <w:r w:rsidR="00232F9A">
          <w:rPr>
            <w:rFonts w:eastAsia="Arial Unicode MS"/>
            <w:noProof/>
            <w:color w:val="FFFFFF" w:themeColor="background1"/>
            <w:sz w:val="44"/>
            <w:szCs w:val="44"/>
            <w:lang w:bidi="en-US"/>
          </w:rPr>
          <w:t>3</w:t>
        </w:r>
      </w:ins>
      <w:r w:rsidR="00336A2A">
        <w:rPr>
          <w:rFonts w:eastAsia="Arial Unicode MS"/>
          <w:noProof/>
          <w:color w:val="FFFFFF" w:themeColor="background1"/>
          <w:sz w:val="44"/>
          <w:szCs w:val="44"/>
          <w:lang w:bidi="en-US"/>
        </w:rPr>
        <w:t>/201</w:t>
      </w:r>
      <w:r w:rsidR="00FB0B48">
        <w:rPr>
          <w:rFonts w:eastAsia="Arial Unicode MS"/>
          <w:noProof/>
          <w:color w:val="FFFFFF" w:themeColor="background1"/>
          <w:sz w:val="44"/>
          <w:szCs w:val="44"/>
          <w:lang w:bidi="en-US"/>
        </w:rPr>
        <w:t>7</w:t>
      </w:r>
      <w:r w:rsidRPr="003B54F4">
        <w:rPr>
          <w:rFonts w:eastAsia="Arial Unicode MS" w:cstheme="majorBidi"/>
          <w:b/>
          <w:bCs/>
          <w:noProof/>
          <w:color w:val="000000" w:themeColor="text1"/>
          <w:sz w:val="44"/>
          <w:szCs w:val="44"/>
          <w:lang w:val="en-US" w:eastAsia="ja-JP" w:bidi="en-US"/>
        </w:rPr>
        <w:br w:type="page"/>
      </w:r>
    </w:p>
    <w:p w:rsidR="00E048C3" w:rsidRPr="00E048C3" w:rsidRDefault="00E048C3" w:rsidP="00E048C3">
      <w:pPr>
        <w:ind w:right="352"/>
        <w:rPr>
          <w:rFonts w:cs="Segoe UI"/>
          <w:sz w:val="28"/>
          <w:szCs w:val="28"/>
        </w:rPr>
      </w:pPr>
      <w:r w:rsidRPr="00E048C3">
        <w:rPr>
          <w:rFonts w:cs="Segoe UI"/>
          <w:b/>
          <w:sz w:val="28"/>
          <w:szCs w:val="28"/>
        </w:rPr>
        <w:lastRenderedPageBreak/>
        <w:t>Statement of Confidentiality</w:t>
      </w:r>
      <w:r w:rsidRPr="00E048C3">
        <w:rPr>
          <w:rFonts w:cs="Segoe UI"/>
          <w:b/>
          <w:sz w:val="28"/>
          <w:szCs w:val="28"/>
        </w:rPr>
        <w:tab/>
      </w:r>
      <w:r w:rsidRPr="00E048C3">
        <w:rPr>
          <w:rFonts w:cs="Segoe UI"/>
          <w:b/>
          <w:sz w:val="28"/>
          <w:szCs w:val="28"/>
        </w:rPr>
        <w:tab/>
      </w:r>
      <w:r w:rsidRPr="00E048C3">
        <w:rPr>
          <w:rFonts w:cs="Segoe UI"/>
          <w:b/>
          <w:sz w:val="28"/>
          <w:szCs w:val="28"/>
        </w:rPr>
        <w:tab/>
      </w:r>
      <w:r w:rsidRPr="00E048C3">
        <w:rPr>
          <w:rFonts w:cs="Segoe UI"/>
          <w:b/>
          <w:sz w:val="28"/>
          <w:szCs w:val="28"/>
        </w:rPr>
        <w:tab/>
      </w:r>
      <w:r w:rsidRPr="00E048C3">
        <w:rPr>
          <w:rFonts w:cs="Segoe UI"/>
          <w:b/>
          <w:sz w:val="28"/>
          <w:szCs w:val="28"/>
        </w:rPr>
        <w:tab/>
      </w:r>
      <w:r w:rsidRPr="00E048C3">
        <w:rPr>
          <w:rFonts w:cs="Segoe UI"/>
          <w:b/>
          <w:sz w:val="28"/>
          <w:szCs w:val="28"/>
        </w:rPr>
        <w:tab/>
      </w:r>
    </w:p>
    <w:p w:rsidR="00E048C3" w:rsidRPr="00E048C3" w:rsidRDefault="00E048C3" w:rsidP="00E048C3">
      <w:pPr>
        <w:pStyle w:val="BodytextTCS"/>
        <w:tabs>
          <w:tab w:val="left" w:pos="270"/>
        </w:tabs>
        <w:spacing w:before="0" w:after="60" w:line="240" w:lineRule="auto"/>
        <w:ind w:right="4"/>
        <w:rPr>
          <w:rFonts w:ascii="Segoe UI" w:hAnsi="Segoe UI" w:cs="Segoe UI"/>
          <w:i/>
          <w:sz w:val="20"/>
          <w:szCs w:val="20"/>
        </w:rPr>
      </w:pPr>
      <w:r w:rsidRPr="00E048C3">
        <w:rPr>
          <w:rFonts w:ascii="Segoe UI" w:hAnsi="Segoe UI" w:cs="Segoe UI"/>
          <w:i/>
          <w:sz w:val="20"/>
          <w:szCs w:val="20"/>
        </w:rPr>
        <w:t>The information contained herein shall not be disclosed, duplicated, or used in whole or in part for any purpose other than to evaluate the proposal, provided that if a contract is awarded to this offer as a result of, or in connection with, the submission of these information, the recipient shall have the right to duplicate, use or disclose the information to the extent provided in the agreement. This restriction does not limit the right to use information contained in the data if it is obtained from another source without restriction.</w:t>
      </w:r>
    </w:p>
    <w:p w:rsidR="00E048C3" w:rsidRPr="0055268D" w:rsidRDefault="00E048C3" w:rsidP="00E048C3">
      <w:pPr>
        <w:pStyle w:val="BodytextTCS"/>
        <w:tabs>
          <w:tab w:val="left" w:pos="270"/>
        </w:tabs>
        <w:spacing w:before="0" w:after="60" w:line="240" w:lineRule="auto"/>
        <w:ind w:right="351"/>
        <w:rPr>
          <w:rFonts w:ascii="Segoe UI" w:hAnsi="Segoe UI" w:cs="Segoe UI"/>
          <w:i/>
          <w:sz w:val="18"/>
          <w:szCs w:val="18"/>
        </w:rPr>
      </w:pPr>
    </w:p>
    <w:p w:rsidR="00E048C3" w:rsidRPr="00E048C3" w:rsidRDefault="00E048C3" w:rsidP="00E048C3">
      <w:pPr>
        <w:pStyle w:val="BodytextTCS"/>
        <w:tabs>
          <w:tab w:val="left" w:pos="270"/>
        </w:tabs>
        <w:ind w:right="351"/>
        <w:rPr>
          <w:rFonts w:ascii="Segoe UI" w:hAnsi="Segoe UI" w:cs="Segoe UI"/>
          <w:i/>
          <w:sz w:val="24"/>
          <w:szCs w:val="24"/>
        </w:rPr>
      </w:pPr>
      <w:r w:rsidRPr="00E048C3">
        <w:rPr>
          <w:rFonts w:ascii="Segoe UI" w:hAnsi="Segoe UI" w:cs="Segoe UI"/>
          <w:b/>
          <w:sz w:val="24"/>
          <w:szCs w:val="24"/>
        </w:rPr>
        <w:t>© 2016 RS Software (India) Ltd.</w:t>
      </w:r>
    </w:p>
    <w:p w:rsidR="00E048C3" w:rsidRDefault="00E048C3" w:rsidP="00E048C3">
      <w:pPr>
        <w:spacing w:before="0" w:after="200" w:line="276" w:lineRule="auto"/>
        <w:rPr>
          <w:rFonts w:eastAsia="Arial Unicode MS" w:cstheme="majorBidi"/>
          <w:b/>
          <w:bCs/>
          <w:noProof/>
          <w:color w:val="000000" w:themeColor="text1"/>
          <w:sz w:val="32"/>
          <w:szCs w:val="28"/>
          <w:lang w:val="en-US" w:eastAsia="ja-JP" w:bidi="en-US"/>
        </w:rPr>
      </w:pPr>
      <w:r>
        <w:rPr>
          <w:rFonts w:eastAsia="Arial Unicode MS"/>
          <w:noProof/>
          <w:lang w:bidi="en-US"/>
        </w:rPr>
        <w:br w:type="page"/>
      </w:r>
    </w:p>
    <w:p w:rsidR="00D86C49" w:rsidRDefault="00D86C49" w:rsidP="00511A2A">
      <w:pPr>
        <w:pStyle w:val="TOCHeading"/>
        <w:rPr>
          <w:rFonts w:eastAsia="Arial Unicode MS"/>
          <w:noProof/>
          <w:lang w:bidi="en-US"/>
        </w:rPr>
      </w:pPr>
      <w:r>
        <w:rPr>
          <w:rFonts w:eastAsia="Arial Unicode MS"/>
          <w:noProof/>
          <w:lang w:bidi="en-US"/>
        </w:rPr>
        <w:lastRenderedPageBreak/>
        <w:t>Table of Contents</w:t>
      </w:r>
    </w:p>
    <w:p w:rsidR="00212ED5" w:rsidRDefault="00667742">
      <w:pPr>
        <w:pStyle w:val="TOC1"/>
        <w:rPr>
          <w:rFonts w:asciiTheme="minorHAnsi" w:eastAsiaTheme="minorEastAsia" w:hAnsiTheme="minorHAnsi"/>
          <w:b w:val="0"/>
          <w:noProof/>
          <w:color w:val="auto"/>
          <w:sz w:val="22"/>
          <w:lang w:eastAsia="en-IN"/>
        </w:rPr>
      </w:pPr>
      <w:r>
        <w:rPr>
          <w:rFonts w:ascii="Segoe UI Semibold" w:hAnsi="Segoe UI Semibold"/>
        </w:rPr>
        <w:fldChar w:fldCharType="begin"/>
      </w:r>
      <w:r>
        <w:rPr>
          <w:rFonts w:ascii="Segoe UI Semibold" w:hAnsi="Segoe UI Semibold"/>
        </w:rPr>
        <w:instrText xml:space="preserve"> TOC \o "1-3" \h \z \u </w:instrText>
      </w:r>
      <w:r>
        <w:rPr>
          <w:rFonts w:ascii="Segoe UI Semibold" w:hAnsi="Segoe UI Semibold"/>
        </w:rPr>
        <w:fldChar w:fldCharType="separate"/>
      </w:r>
      <w:hyperlink w:anchor="_Toc476313369" w:history="1">
        <w:r w:rsidR="00212ED5" w:rsidRPr="00FA1A4E">
          <w:rPr>
            <w:rStyle w:val="Hyperlink"/>
            <w:noProof/>
            <w:lang w:bidi="en-US"/>
          </w:rPr>
          <w:t>Abbreviations</w:t>
        </w:r>
        <w:r w:rsidR="00212ED5">
          <w:rPr>
            <w:noProof/>
            <w:webHidden/>
          </w:rPr>
          <w:tab/>
        </w:r>
        <w:r w:rsidR="00212ED5">
          <w:rPr>
            <w:noProof/>
            <w:webHidden/>
          </w:rPr>
          <w:fldChar w:fldCharType="begin"/>
        </w:r>
        <w:r w:rsidR="00212ED5">
          <w:rPr>
            <w:noProof/>
            <w:webHidden/>
          </w:rPr>
          <w:instrText xml:space="preserve"> PAGEREF _Toc476313369 \h </w:instrText>
        </w:r>
        <w:r w:rsidR="00212ED5">
          <w:rPr>
            <w:noProof/>
            <w:webHidden/>
          </w:rPr>
        </w:r>
        <w:r w:rsidR="00212ED5">
          <w:rPr>
            <w:noProof/>
            <w:webHidden/>
          </w:rPr>
          <w:fldChar w:fldCharType="separate"/>
        </w:r>
        <w:r w:rsidR="00212ED5">
          <w:rPr>
            <w:noProof/>
            <w:webHidden/>
          </w:rPr>
          <w:t>4</w:t>
        </w:r>
        <w:r w:rsidR="00212ED5">
          <w:rPr>
            <w:noProof/>
            <w:webHidden/>
          </w:rPr>
          <w:fldChar w:fldCharType="end"/>
        </w:r>
      </w:hyperlink>
    </w:p>
    <w:p w:rsidR="00212ED5" w:rsidRDefault="00AB1D95">
      <w:pPr>
        <w:pStyle w:val="TOC1"/>
        <w:rPr>
          <w:rFonts w:asciiTheme="minorHAnsi" w:eastAsiaTheme="minorEastAsia" w:hAnsiTheme="minorHAnsi"/>
          <w:b w:val="0"/>
          <w:noProof/>
          <w:color w:val="auto"/>
          <w:sz w:val="22"/>
          <w:lang w:eastAsia="en-IN"/>
        </w:rPr>
      </w:pPr>
      <w:hyperlink w:anchor="_Toc476313370" w:history="1">
        <w:r w:rsidR="00212ED5" w:rsidRPr="00FA1A4E">
          <w:rPr>
            <w:rStyle w:val="Hyperlink"/>
            <w:noProof/>
            <w:lang w:bidi="en-US"/>
          </w:rPr>
          <w:t>Revision History</w:t>
        </w:r>
        <w:r w:rsidR="00212ED5">
          <w:rPr>
            <w:noProof/>
            <w:webHidden/>
          </w:rPr>
          <w:tab/>
        </w:r>
        <w:r w:rsidR="00212ED5">
          <w:rPr>
            <w:noProof/>
            <w:webHidden/>
          </w:rPr>
          <w:fldChar w:fldCharType="begin"/>
        </w:r>
        <w:r w:rsidR="00212ED5">
          <w:rPr>
            <w:noProof/>
            <w:webHidden/>
          </w:rPr>
          <w:instrText xml:space="preserve"> PAGEREF _Toc476313370 \h </w:instrText>
        </w:r>
        <w:r w:rsidR="00212ED5">
          <w:rPr>
            <w:noProof/>
            <w:webHidden/>
          </w:rPr>
        </w:r>
        <w:r w:rsidR="00212ED5">
          <w:rPr>
            <w:noProof/>
            <w:webHidden/>
          </w:rPr>
          <w:fldChar w:fldCharType="separate"/>
        </w:r>
        <w:r w:rsidR="00212ED5">
          <w:rPr>
            <w:noProof/>
            <w:webHidden/>
          </w:rPr>
          <w:t>4</w:t>
        </w:r>
        <w:r w:rsidR="00212ED5">
          <w:rPr>
            <w:noProof/>
            <w:webHidden/>
          </w:rPr>
          <w:fldChar w:fldCharType="end"/>
        </w:r>
      </w:hyperlink>
    </w:p>
    <w:p w:rsidR="00212ED5" w:rsidRDefault="00AB1D95">
      <w:pPr>
        <w:pStyle w:val="TOC1"/>
        <w:rPr>
          <w:rFonts w:asciiTheme="minorHAnsi" w:eastAsiaTheme="minorEastAsia" w:hAnsiTheme="minorHAnsi"/>
          <w:b w:val="0"/>
          <w:noProof/>
          <w:color w:val="auto"/>
          <w:sz w:val="22"/>
          <w:lang w:eastAsia="en-IN"/>
        </w:rPr>
      </w:pPr>
      <w:hyperlink w:anchor="_Toc476313371" w:history="1">
        <w:r w:rsidR="00212ED5" w:rsidRPr="00FA1A4E">
          <w:rPr>
            <w:rStyle w:val="Hyperlink"/>
            <w:noProof/>
            <w:lang w:bidi="en-US"/>
          </w:rPr>
          <w:t>Approvals</w:t>
        </w:r>
        <w:r w:rsidR="00212ED5">
          <w:rPr>
            <w:noProof/>
            <w:webHidden/>
          </w:rPr>
          <w:tab/>
        </w:r>
        <w:r w:rsidR="00212ED5">
          <w:rPr>
            <w:noProof/>
            <w:webHidden/>
          </w:rPr>
          <w:fldChar w:fldCharType="begin"/>
        </w:r>
        <w:r w:rsidR="00212ED5">
          <w:rPr>
            <w:noProof/>
            <w:webHidden/>
          </w:rPr>
          <w:instrText xml:space="preserve"> PAGEREF _Toc476313371 \h </w:instrText>
        </w:r>
        <w:r w:rsidR="00212ED5">
          <w:rPr>
            <w:noProof/>
            <w:webHidden/>
          </w:rPr>
        </w:r>
        <w:r w:rsidR="00212ED5">
          <w:rPr>
            <w:noProof/>
            <w:webHidden/>
          </w:rPr>
          <w:fldChar w:fldCharType="separate"/>
        </w:r>
        <w:r w:rsidR="00212ED5">
          <w:rPr>
            <w:noProof/>
            <w:webHidden/>
          </w:rPr>
          <w:t>4</w:t>
        </w:r>
        <w:r w:rsidR="00212ED5">
          <w:rPr>
            <w:noProof/>
            <w:webHidden/>
          </w:rPr>
          <w:fldChar w:fldCharType="end"/>
        </w:r>
      </w:hyperlink>
    </w:p>
    <w:p w:rsidR="00212ED5" w:rsidRDefault="00AB1D95">
      <w:pPr>
        <w:pStyle w:val="TOC1"/>
        <w:rPr>
          <w:rFonts w:asciiTheme="minorHAnsi" w:eastAsiaTheme="minorEastAsia" w:hAnsiTheme="minorHAnsi"/>
          <w:b w:val="0"/>
          <w:noProof/>
          <w:color w:val="auto"/>
          <w:sz w:val="22"/>
          <w:lang w:eastAsia="en-IN"/>
        </w:rPr>
      </w:pPr>
      <w:hyperlink w:anchor="_Toc476313372" w:history="1">
        <w:r w:rsidR="00212ED5" w:rsidRPr="00FA1A4E">
          <w:rPr>
            <w:rStyle w:val="Hyperlink"/>
            <w:noProof/>
            <w:lang w:bidi="en-US"/>
          </w:rPr>
          <w:t>Introduction</w:t>
        </w:r>
        <w:r w:rsidR="00212ED5">
          <w:rPr>
            <w:noProof/>
            <w:webHidden/>
          </w:rPr>
          <w:tab/>
        </w:r>
        <w:r w:rsidR="00212ED5">
          <w:rPr>
            <w:noProof/>
            <w:webHidden/>
          </w:rPr>
          <w:fldChar w:fldCharType="begin"/>
        </w:r>
        <w:r w:rsidR="00212ED5">
          <w:rPr>
            <w:noProof/>
            <w:webHidden/>
          </w:rPr>
          <w:instrText xml:space="preserve"> PAGEREF _Toc476313372 \h </w:instrText>
        </w:r>
        <w:r w:rsidR="00212ED5">
          <w:rPr>
            <w:noProof/>
            <w:webHidden/>
          </w:rPr>
        </w:r>
        <w:r w:rsidR="00212ED5">
          <w:rPr>
            <w:noProof/>
            <w:webHidden/>
          </w:rPr>
          <w:fldChar w:fldCharType="separate"/>
        </w:r>
        <w:r w:rsidR="00212ED5">
          <w:rPr>
            <w:noProof/>
            <w:webHidden/>
          </w:rPr>
          <w:t>5</w:t>
        </w:r>
        <w:r w:rsidR="00212ED5">
          <w:rPr>
            <w:noProof/>
            <w:webHidden/>
          </w:rPr>
          <w:fldChar w:fldCharType="end"/>
        </w:r>
      </w:hyperlink>
    </w:p>
    <w:p w:rsidR="00212ED5" w:rsidRDefault="00AB1D95">
      <w:pPr>
        <w:pStyle w:val="TOC1"/>
        <w:rPr>
          <w:rFonts w:asciiTheme="minorHAnsi" w:eastAsiaTheme="minorEastAsia" w:hAnsiTheme="minorHAnsi"/>
          <w:b w:val="0"/>
          <w:noProof/>
          <w:color w:val="auto"/>
          <w:sz w:val="22"/>
          <w:lang w:eastAsia="en-IN"/>
        </w:rPr>
      </w:pPr>
      <w:hyperlink w:anchor="_Toc476313373" w:history="1">
        <w:r w:rsidR="00212ED5" w:rsidRPr="00FA1A4E">
          <w:rPr>
            <w:rStyle w:val="Hyperlink"/>
            <w:noProof/>
            <w:lang w:bidi="en-US"/>
          </w:rPr>
          <w:t>Deployment Guide</w:t>
        </w:r>
        <w:r w:rsidR="00212ED5">
          <w:rPr>
            <w:noProof/>
            <w:webHidden/>
          </w:rPr>
          <w:tab/>
        </w:r>
        <w:r w:rsidR="00212ED5">
          <w:rPr>
            <w:noProof/>
            <w:webHidden/>
          </w:rPr>
          <w:fldChar w:fldCharType="begin"/>
        </w:r>
        <w:r w:rsidR="00212ED5">
          <w:rPr>
            <w:noProof/>
            <w:webHidden/>
          </w:rPr>
          <w:instrText xml:space="preserve"> PAGEREF _Toc476313373 \h </w:instrText>
        </w:r>
        <w:r w:rsidR="00212ED5">
          <w:rPr>
            <w:noProof/>
            <w:webHidden/>
          </w:rPr>
        </w:r>
        <w:r w:rsidR="00212ED5">
          <w:rPr>
            <w:noProof/>
            <w:webHidden/>
          </w:rPr>
          <w:fldChar w:fldCharType="separate"/>
        </w:r>
        <w:r w:rsidR="00212ED5">
          <w:rPr>
            <w:noProof/>
            <w:webHidden/>
          </w:rPr>
          <w:t>6</w:t>
        </w:r>
        <w:r w:rsidR="00212ED5">
          <w:rPr>
            <w:noProof/>
            <w:webHidden/>
          </w:rPr>
          <w:fldChar w:fldCharType="end"/>
        </w:r>
      </w:hyperlink>
    </w:p>
    <w:p w:rsidR="00212ED5" w:rsidRDefault="00AB1D95">
      <w:pPr>
        <w:pStyle w:val="TOC1"/>
        <w:rPr>
          <w:rFonts w:asciiTheme="minorHAnsi" w:eastAsiaTheme="minorEastAsia" w:hAnsiTheme="minorHAnsi"/>
          <w:b w:val="0"/>
          <w:noProof/>
          <w:color w:val="auto"/>
          <w:sz w:val="22"/>
          <w:lang w:eastAsia="en-IN"/>
        </w:rPr>
      </w:pPr>
      <w:hyperlink w:anchor="_Toc476313374" w:history="1">
        <w:r w:rsidR="00212ED5" w:rsidRPr="00FA1A4E">
          <w:rPr>
            <w:rStyle w:val="Hyperlink"/>
            <w:noProof/>
            <w:lang w:bidi="en-US"/>
          </w:rPr>
          <w:t>Database Creation</w:t>
        </w:r>
        <w:r w:rsidR="00212ED5">
          <w:rPr>
            <w:noProof/>
            <w:webHidden/>
          </w:rPr>
          <w:tab/>
        </w:r>
        <w:r w:rsidR="00212ED5">
          <w:rPr>
            <w:noProof/>
            <w:webHidden/>
          </w:rPr>
          <w:fldChar w:fldCharType="begin"/>
        </w:r>
        <w:r w:rsidR="00212ED5">
          <w:rPr>
            <w:noProof/>
            <w:webHidden/>
          </w:rPr>
          <w:instrText xml:space="preserve"> PAGEREF _Toc476313374 \h </w:instrText>
        </w:r>
        <w:r w:rsidR="00212ED5">
          <w:rPr>
            <w:noProof/>
            <w:webHidden/>
          </w:rPr>
        </w:r>
        <w:r w:rsidR="00212ED5">
          <w:rPr>
            <w:noProof/>
            <w:webHidden/>
          </w:rPr>
          <w:fldChar w:fldCharType="separate"/>
        </w:r>
        <w:r w:rsidR="00212ED5">
          <w:rPr>
            <w:noProof/>
            <w:webHidden/>
          </w:rPr>
          <w:t>7</w:t>
        </w:r>
        <w:r w:rsidR="00212ED5">
          <w:rPr>
            <w:noProof/>
            <w:webHidden/>
          </w:rPr>
          <w:fldChar w:fldCharType="end"/>
        </w:r>
      </w:hyperlink>
    </w:p>
    <w:p w:rsidR="00212ED5" w:rsidRDefault="00AB1D95">
      <w:pPr>
        <w:pStyle w:val="TOC1"/>
        <w:rPr>
          <w:rFonts w:asciiTheme="minorHAnsi" w:eastAsiaTheme="minorEastAsia" w:hAnsiTheme="minorHAnsi"/>
          <w:b w:val="0"/>
          <w:noProof/>
          <w:color w:val="auto"/>
          <w:sz w:val="22"/>
          <w:lang w:eastAsia="en-IN"/>
        </w:rPr>
      </w:pPr>
      <w:hyperlink w:anchor="_Toc476313375" w:history="1">
        <w:r w:rsidR="00212ED5" w:rsidRPr="00FA1A4E">
          <w:rPr>
            <w:rStyle w:val="Hyperlink"/>
            <w:noProof/>
            <w:lang w:bidi="en-US"/>
          </w:rPr>
          <w:t>Database Schema execution and Master Data Creation</w:t>
        </w:r>
        <w:r w:rsidR="00212ED5">
          <w:rPr>
            <w:noProof/>
            <w:webHidden/>
          </w:rPr>
          <w:tab/>
        </w:r>
        <w:r w:rsidR="00212ED5">
          <w:rPr>
            <w:noProof/>
            <w:webHidden/>
          </w:rPr>
          <w:fldChar w:fldCharType="begin"/>
        </w:r>
        <w:r w:rsidR="00212ED5">
          <w:rPr>
            <w:noProof/>
            <w:webHidden/>
          </w:rPr>
          <w:instrText xml:space="preserve"> PAGEREF _Toc476313375 \h </w:instrText>
        </w:r>
        <w:r w:rsidR="00212ED5">
          <w:rPr>
            <w:noProof/>
            <w:webHidden/>
          </w:rPr>
        </w:r>
        <w:r w:rsidR="00212ED5">
          <w:rPr>
            <w:noProof/>
            <w:webHidden/>
          </w:rPr>
          <w:fldChar w:fldCharType="separate"/>
        </w:r>
        <w:r w:rsidR="00212ED5">
          <w:rPr>
            <w:noProof/>
            <w:webHidden/>
          </w:rPr>
          <w:t>8</w:t>
        </w:r>
        <w:r w:rsidR="00212ED5">
          <w:rPr>
            <w:noProof/>
            <w:webHidden/>
          </w:rPr>
          <w:fldChar w:fldCharType="end"/>
        </w:r>
      </w:hyperlink>
    </w:p>
    <w:p w:rsidR="00212ED5" w:rsidRDefault="00AB1D95">
      <w:pPr>
        <w:pStyle w:val="TOC1"/>
        <w:rPr>
          <w:rFonts w:asciiTheme="minorHAnsi" w:eastAsiaTheme="minorEastAsia" w:hAnsiTheme="minorHAnsi"/>
          <w:b w:val="0"/>
          <w:noProof/>
          <w:color w:val="auto"/>
          <w:sz w:val="22"/>
          <w:lang w:eastAsia="en-IN"/>
        </w:rPr>
      </w:pPr>
      <w:hyperlink w:anchor="_Toc476313376" w:history="1">
        <w:r w:rsidR="00212ED5" w:rsidRPr="00FA1A4E">
          <w:rPr>
            <w:rStyle w:val="Hyperlink"/>
            <w:noProof/>
            <w:lang w:bidi="en-US"/>
          </w:rPr>
          <w:t>Application Deployment in IIS</w:t>
        </w:r>
        <w:r w:rsidR="00212ED5">
          <w:rPr>
            <w:noProof/>
            <w:webHidden/>
          </w:rPr>
          <w:tab/>
        </w:r>
        <w:r w:rsidR="00212ED5">
          <w:rPr>
            <w:noProof/>
            <w:webHidden/>
          </w:rPr>
          <w:fldChar w:fldCharType="begin"/>
        </w:r>
        <w:r w:rsidR="00212ED5">
          <w:rPr>
            <w:noProof/>
            <w:webHidden/>
          </w:rPr>
          <w:instrText xml:space="preserve"> PAGEREF _Toc476313376 \h </w:instrText>
        </w:r>
        <w:r w:rsidR="00212ED5">
          <w:rPr>
            <w:noProof/>
            <w:webHidden/>
          </w:rPr>
        </w:r>
        <w:r w:rsidR="00212ED5">
          <w:rPr>
            <w:noProof/>
            <w:webHidden/>
          </w:rPr>
          <w:fldChar w:fldCharType="separate"/>
        </w:r>
        <w:r w:rsidR="00212ED5">
          <w:rPr>
            <w:noProof/>
            <w:webHidden/>
          </w:rPr>
          <w:t>9</w:t>
        </w:r>
        <w:r w:rsidR="00212ED5">
          <w:rPr>
            <w:noProof/>
            <w:webHidden/>
          </w:rPr>
          <w:fldChar w:fldCharType="end"/>
        </w:r>
      </w:hyperlink>
    </w:p>
    <w:p w:rsidR="00212ED5" w:rsidRDefault="00AB1D95">
      <w:pPr>
        <w:pStyle w:val="TOC1"/>
        <w:rPr>
          <w:rFonts w:asciiTheme="minorHAnsi" w:eastAsiaTheme="minorEastAsia" w:hAnsiTheme="minorHAnsi"/>
          <w:b w:val="0"/>
          <w:noProof/>
          <w:color w:val="auto"/>
          <w:sz w:val="22"/>
          <w:lang w:eastAsia="en-IN"/>
        </w:rPr>
      </w:pPr>
      <w:hyperlink w:anchor="_Toc476313377" w:history="1">
        <w:r w:rsidR="00212ED5" w:rsidRPr="00FA1A4E">
          <w:rPr>
            <w:rStyle w:val="Hyperlink"/>
            <w:noProof/>
            <w:lang w:bidi="en-US"/>
          </w:rPr>
          <w:t>Testing Deployment</w:t>
        </w:r>
        <w:r w:rsidR="00212ED5">
          <w:rPr>
            <w:noProof/>
            <w:webHidden/>
          </w:rPr>
          <w:tab/>
        </w:r>
        <w:r w:rsidR="00212ED5">
          <w:rPr>
            <w:noProof/>
            <w:webHidden/>
          </w:rPr>
          <w:fldChar w:fldCharType="begin"/>
        </w:r>
        <w:r w:rsidR="00212ED5">
          <w:rPr>
            <w:noProof/>
            <w:webHidden/>
          </w:rPr>
          <w:instrText xml:space="preserve"> PAGEREF _Toc476313377 \h </w:instrText>
        </w:r>
        <w:r w:rsidR="00212ED5">
          <w:rPr>
            <w:noProof/>
            <w:webHidden/>
          </w:rPr>
        </w:r>
        <w:r w:rsidR="00212ED5">
          <w:rPr>
            <w:noProof/>
            <w:webHidden/>
          </w:rPr>
          <w:fldChar w:fldCharType="separate"/>
        </w:r>
        <w:r w:rsidR="00212ED5">
          <w:rPr>
            <w:noProof/>
            <w:webHidden/>
          </w:rPr>
          <w:t>13</w:t>
        </w:r>
        <w:r w:rsidR="00212ED5">
          <w:rPr>
            <w:noProof/>
            <w:webHidden/>
          </w:rPr>
          <w:fldChar w:fldCharType="end"/>
        </w:r>
      </w:hyperlink>
    </w:p>
    <w:p w:rsidR="00CD4A28" w:rsidRDefault="00667742">
      <w:pPr>
        <w:spacing w:before="0" w:after="200" w:line="276" w:lineRule="auto"/>
        <w:rPr>
          <w:rFonts w:ascii="Segoe UI Semibold" w:hAnsi="Segoe UI Semibold"/>
          <w:color w:val="31849B" w:themeColor="accent5" w:themeShade="BF"/>
          <w:sz w:val="28"/>
        </w:rPr>
      </w:pPr>
      <w:r>
        <w:rPr>
          <w:rFonts w:ascii="Segoe UI Semibold" w:hAnsi="Segoe UI Semibold"/>
          <w:color w:val="31849B" w:themeColor="accent5" w:themeShade="BF"/>
          <w:sz w:val="28"/>
        </w:rPr>
        <w:fldChar w:fldCharType="end"/>
      </w:r>
    </w:p>
    <w:p w:rsidR="00E70BC0" w:rsidRDefault="00E70BC0">
      <w:pPr>
        <w:spacing w:before="0" w:after="200" w:line="276" w:lineRule="auto"/>
        <w:rPr>
          <w:rFonts w:ascii="Segoe UI Semibold" w:hAnsi="Segoe UI Semibold"/>
          <w:color w:val="31849B" w:themeColor="accent5" w:themeShade="BF"/>
          <w:sz w:val="28"/>
        </w:rPr>
      </w:pPr>
      <w:r>
        <w:rPr>
          <w:rFonts w:ascii="Segoe UI Semibold" w:hAnsi="Segoe UI Semibold"/>
          <w:color w:val="31849B" w:themeColor="accent5" w:themeShade="BF"/>
          <w:sz w:val="28"/>
        </w:rPr>
        <w:br w:type="page"/>
      </w:r>
    </w:p>
    <w:p w:rsidR="00CD4A28" w:rsidRDefault="00CD4A28">
      <w:pPr>
        <w:spacing w:before="0" w:after="200" w:line="276" w:lineRule="auto"/>
        <w:rPr>
          <w:rFonts w:ascii="Segoe UI Semibold" w:hAnsi="Segoe UI Semibold"/>
          <w:color w:val="31849B" w:themeColor="accent5" w:themeShade="BF"/>
          <w:sz w:val="28"/>
        </w:rPr>
      </w:pPr>
    </w:p>
    <w:p w:rsidR="0055268D" w:rsidRPr="00E50054" w:rsidRDefault="00E50054" w:rsidP="00511A2A">
      <w:pPr>
        <w:pStyle w:val="Heading1"/>
      </w:pPr>
      <w:bookmarkStart w:id="4" w:name="_Toc476313369"/>
      <w:r w:rsidRPr="00E50054">
        <w:t>Abbreviations</w:t>
      </w:r>
      <w:bookmarkEnd w:id="4"/>
    </w:p>
    <w:tbl>
      <w:tblPr>
        <w:tblStyle w:val="TableGrid"/>
        <w:tblW w:w="0" w:type="auto"/>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firstRow="1" w:lastRow="0" w:firstColumn="1" w:lastColumn="0" w:noHBand="0" w:noVBand="1"/>
      </w:tblPr>
      <w:tblGrid>
        <w:gridCol w:w="1132"/>
        <w:gridCol w:w="6068"/>
      </w:tblGrid>
      <w:tr w:rsidR="00AF7843" w:rsidRPr="00AF7843" w:rsidTr="005D5B81">
        <w:tc>
          <w:tcPr>
            <w:tcW w:w="1132" w:type="dxa"/>
          </w:tcPr>
          <w:p w:rsidR="00AF7843" w:rsidRPr="00AF7843" w:rsidRDefault="00AF7843" w:rsidP="00AF7843">
            <w:pPr>
              <w:tabs>
                <w:tab w:val="left" w:pos="6495"/>
              </w:tabs>
              <w:spacing w:before="60" w:after="60"/>
              <w:ind w:right="352"/>
              <w:rPr>
                <w:rFonts w:cs="Segoe UI"/>
                <w:sz w:val="24"/>
                <w:szCs w:val="24"/>
                <w:lang w:val="en-US"/>
              </w:rPr>
            </w:pPr>
            <w:r w:rsidRPr="00AF7843">
              <w:rPr>
                <w:rFonts w:cs="Segoe UI"/>
                <w:sz w:val="24"/>
                <w:szCs w:val="24"/>
                <w:lang w:val="en-US"/>
              </w:rPr>
              <w:t>RS</w:t>
            </w:r>
          </w:p>
        </w:tc>
        <w:tc>
          <w:tcPr>
            <w:tcW w:w="6068" w:type="dxa"/>
          </w:tcPr>
          <w:p w:rsidR="00AF7843" w:rsidRPr="00AF7843" w:rsidRDefault="00AF7843" w:rsidP="00AF7843">
            <w:pPr>
              <w:tabs>
                <w:tab w:val="left" w:pos="6495"/>
              </w:tabs>
              <w:spacing w:before="60" w:after="60"/>
              <w:ind w:right="352"/>
              <w:rPr>
                <w:rFonts w:cs="Segoe UI"/>
                <w:bCs/>
                <w:sz w:val="24"/>
                <w:szCs w:val="24"/>
                <w:lang w:val="en-US"/>
              </w:rPr>
            </w:pPr>
            <w:r w:rsidRPr="00AF7843">
              <w:rPr>
                <w:rFonts w:cs="Segoe UI"/>
                <w:bCs/>
                <w:sz w:val="24"/>
                <w:szCs w:val="24"/>
                <w:lang w:val="en-US"/>
              </w:rPr>
              <w:t>RS Software</w:t>
            </w:r>
          </w:p>
        </w:tc>
      </w:tr>
      <w:tr w:rsidR="00AF7843" w:rsidRPr="00AF7843" w:rsidTr="005D5B81">
        <w:tc>
          <w:tcPr>
            <w:tcW w:w="1132" w:type="dxa"/>
          </w:tcPr>
          <w:p w:rsidR="00AF7843" w:rsidRPr="00FB0B48" w:rsidRDefault="00FB0B48" w:rsidP="00AF7843">
            <w:pPr>
              <w:tabs>
                <w:tab w:val="left" w:pos="6495"/>
              </w:tabs>
              <w:spacing w:before="60" w:after="60"/>
              <w:ind w:right="352"/>
              <w:rPr>
                <w:rFonts w:cs="Segoe UI"/>
                <w:bCs/>
                <w:sz w:val="24"/>
                <w:szCs w:val="24"/>
                <w:lang w:val="en-US"/>
              </w:rPr>
            </w:pPr>
            <w:r w:rsidRPr="00FB0B48">
              <w:rPr>
                <w:rFonts w:cs="Segoe UI"/>
                <w:bCs/>
                <w:sz w:val="24"/>
                <w:szCs w:val="24"/>
                <w:lang w:val="en-US"/>
              </w:rPr>
              <w:t>BRD</w:t>
            </w:r>
          </w:p>
        </w:tc>
        <w:tc>
          <w:tcPr>
            <w:tcW w:w="6068" w:type="dxa"/>
          </w:tcPr>
          <w:p w:rsidR="00AF7843" w:rsidRPr="00FB0B48" w:rsidRDefault="00FB0B48" w:rsidP="00AF7843">
            <w:pPr>
              <w:tabs>
                <w:tab w:val="left" w:pos="6495"/>
              </w:tabs>
              <w:spacing w:before="60" w:after="60"/>
              <w:ind w:right="352"/>
              <w:rPr>
                <w:rFonts w:cs="Segoe UI"/>
                <w:bCs/>
                <w:sz w:val="24"/>
                <w:szCs w:val="24"/>
                <w:lang w:val="en-US"/>
              </w:rPr>
            </w:pPr>
            <w:r w:rsidRPr="00FB0B48">
              <w:rPr>
                <w:rFonts w:cs="Segoe UI"/>
                <w:bCs/>
                <w:sz w:val="24"/>
                <w:szCs w:val="24"/>
                <w:lang w:val="en-US"/>
              </w:rPr>
              <w:t>Business Requirement Document</w:t>
            </w:r>
          </w:p>
        </w:tc>
      </w:tr>
      <w:tr w:rsidR="0070088A" w:rsidRPr="00AF7843" w:rsidTr="005D5B81">
        <w:tc>
          <w:tcPr>
            <w:tcW w:w="1132" w:type="dxa"/>
          </w:tcPr>
          <w:p w:rsidR="0070088A" w:rsidRPr="00FB0B48" w:rsidRDefault="0070088A" w:rsidP="00AF7843">
            <w:pPr>
              <w:tabs>
                <w:tab w:val="left" w:pos="6495"/>
              </w:tabs>
              <w:spacing w:before="60" w:after="60"/>
              <w:ind w:right="352"/>
              <w:rPr>
                <w:rFonts w:cs="Segoe UI"/>
                <w:bCs/>
                <w:sz w:val="24"/>
                <w:szCs w:val="24"/>
                <w:lang w:val="en-US"/>
              </w:rPr>
            </w:pPr>
            <w:r>
              <w:rPr>
                <w:rFonts w:cs="Segoe UI"/>
                <w:bCs/>
                <w:sz w:val="24"/>
                <w:szCs w:val="24"/>
                <w:lang w:val="en-US"/>
              </w:rPr>
              <w:t>TIN</w:t>
            </w:r>
          </w:p>
        </w:tc>
        <w:tc>
          <w:tcPr>
            <w:tcW w:w="6068" w:type="dxa"/>
          </w:tcPr>
          <w:p w:rsidR="0070088A" w:rsidRPr="00FB0B48" w:rsidRDefault="0070088A" w:rsidP="00AF7843">
            <w:pPr>
              <w:tabs>
                <w:tab w:val="left" w:pos="6495"/>
              </w:tabs>
              <w:spacing w:before="60" w:after="60"/>
              <w:ind w:right="352"/>
              <w:rPr>
                <w:rFonts w:cs="Segoe UI"/>
                <w:bCs/>
                <w:sz w:val="24"/>
                <w:szCs w:val="24"/>
                <w:lang w:val="en-US"/>
              </w:rPr>
            </w:pPr>
            <w:r>
              <w:rPr>
                <w:rFonts w:cs="Segoe UI"/>
                <w:bCs/>
                <w:sz w:val="24"/>
                <w:szCs w:val="24"/>
                <w:lang w:val="en-US"/>
              </w:rPr>
              <w:t>Taxpayer Identification Number</w:t>
            </w:r>
          </w:p>
        </w:tc>
      </w:tr>
      <w:tr w:rsidR="0070088A" w:rsidRPr="00AF7843" w:rsidTr="005D5B81">
        <w:tc>
          <w:tcPr>
            <w:tcW w:w="1132" w:type="dxa"/>
          </w:tcPr>
          <w:p w:rsidR="0070088A" w:rsidRDefault="0070088A" w:rsidP="00AF7843">
            <w:pPr>
              <w:tabs>
                <w:tab w:val="left" w:pos="6495"/>
              </w:tabs>
              <w:spacing w:before="60" w:after="60"/>
              <w:ind w:right="352"/>
              <w:rPr>
                <w:rFonts w:cs="Segoe UI"/>
                <w:bCs/>
                <w:sz w:val="24"/>
                <w:szCs w:val="24"/>
                <w:lang w:val="en-US"/>
              </w:rPr>
            </w:pPr>
            <w:r>
              <w:rPr>
                <w:rFonts w:cs="Segoe UI"/>
                <w:bCs/>
                <w:sz w:val="24"/>
                <w:szCs w:val="24"/>
                <w:lang w:val="en-US"/>
              </w:rPr>
              <w:t>MCC</w:t>
            </w:r>
          </w:p>
        </w:tc>
        <w:tc>
          <w:tcPr>
            <w:tcW w:w="6068" w:type="dxa"/>
          </w:tcPr>
          <w:p w:rsidR="0070088A" w:rsidRDefault="0070088A" w:rsidP="00AF7843">
            <w:pPr>
              <w:tabs>
                <w:tab w:val="left" w:pos="6495"/>
              </w:tabs>
              <w:spacing w:before="60" w:after="60"/>
              <w:ind w:right="352"/>
              <w:rPr>
                <w:rFonts w:cs="Segoe UI"/>
                <w:bCs/>
                <w:sz w:val="24"/>
                <w:szCs w:val="24"/>
                <w:lang w:val="en-US"/>
              </w:rPr>
            </w:pPr>
            <w:r>
              <w:rPr>
                <w:rFonts w:cs="Segoe UI"/>
                <w:bCs/>
                <w:sz w:val="24"/>
                <w:szCs w:val="24"/>
                <w:lang w:val="en-US"/>
              </w:rPr>
              <w:t>Merchant Category Code</w:t>
            </w:r>
          </w:p>
        </w:tc>
      </w:tr>
      <w:tr w:rsidR="00583151" w:rsidRPr="00AF7843" w:rsidTr="005D5B81">
        <w:tc>
          <w:tcPr>
            <w:tcW w:w="1132" w:type="dxa"/>
          </w:tcPr>
          <w:p w:rsidR="00583151" w:rsidRDefault="00583151" w:rsidP="00AF7843">
            <w:pPr>
              <w:tabs>
                <w:tab w:val="left" w:pos="6495"/>
              </w:tabs>
              <w:spacing w:before="60" w:after="60"/>
              <w:ind w:right="352"/>
              <w:rPr>
                <w:rFonts w:cs="Segoe UI"/>
                <w:bCs/>
                <w:sz w:val="24"/>
                <w:szCs w:val="24"/>
                <w:lang w:val="en-US"/>
              </w:rPr>
            </w:pPr>
            <w:r>
              <w:rPr>
                <w:rFonts w:cs="Segoe UI"/>
                <w:bCs/>
                <w:sz w:val="24"/>
                <w:szCs w:val="24"/>
                <w:lang w:val="en-US"/>
              </w:rPr>
              <w:t>VPN</w:t>
            </w:r>
          </w:p>
        </w:tc>
        <w:tc>
          <w:tcPr>
            <w:tcW w:w="6068" w:type="dxa"/>
          </w:tcPr>
          <w:p w:rsidR="00583151" w:rsidRDefault="00583151" w:rsidP="00AF7843">
            <w:pPr>
              <w:tabs>
                <w:tab w:val="left" w:pos="6495"/>
              </w:tabs>
              <w:spacing w:before="60" w:after="60"/>
              <w:ind w:right="352"/>
              <w:rPr>
                <w:rFonts w:cs="Segoe UI"/>
                <w:bCs/>
                <w:sz w:val="24"/>
                <w:szCs w:val="24"/>
                <w:lang w:val="en-US"/>
              </w:rPr>
            </w:pPr>
            <w:r>
              <w:rPr>
                <w:rFonts w:cs="Segoe UI"/>
                <w:bCs/>
                <w:sz w:val="24"/>
                <w:szCs w:val="24"/>
                <w:lang w:val="en-US"/>
              </w:rPr>
              <w:t>Virtual Private Network</w:t>
            </w:r>
          </w:p>
        </w:tc>
      </w:tr>
    </w:tbl>
    <w:p w:rsidR="00AF7843" w:rsidRDefault="00AF7843">
      <w:pPr>
        <w:rPr>
          <w:rFonts w:cs="Segoe UI"/>
        </w:rPr>
      </w:pPr>
    </w:p>
    <w:p w:rsidR="00FB0B48" w:rsidRPr="00E50054" w:rsidRDefault="00FB0B48" w:rsidP="00FB0B48">
      <w:pPr>
        <w:pStyle w:val="Heading1"/>
      </w:pPr>
      <w:bookmarkStart w:id="5" w:name="_Toc476313370"/>
      <w:r>
        <w:t>Revision History</w:t>
      </w:r>
      <w:bookmarkEnd w:id="5"/>
    </w:p>
    <w:tbl>
      <w:tblPr>
        <w:tblStyle w:val="TableGrid"/>
        <w:tblW w:w="9513" w:type="dxa"/>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firstRow="1" w:lastRow="0" w:firstColumn="1" w:lastColumn="0" w:noHBand="0" w:noVBand="1"/>
      </w:tblPr>
      <w:tblGrid>
        <w:gridCol w:w="1920"/>
        <w:gridCol w:w="2472"/>
        <w:gridCol w:w="5121"/>
      </w:tblGrid>
      <w:tr w:rsidR="00FB0B48" w:rsidRPr="00AF7843" w:rsidTr="00FB0B48">
        <w:tc>
          <w:tcPr>
            <w:tcW w:w="1532" w:type="dxa"/>
          </w:tcPr>
          <w:p w:rsidR="00FB0B48" w:rsidRPr="00AF7843" w:rsidRDefault="00FB0B48" w:rsidP="00227DB8">
            <w:pPr>
              <w:tabs>
                <w:tab w:val="left" w:pos="6495"/>
              </w:tabs>
              <w:spacing w:before="60" w:after="60"/>
              <w:ind w:right="352"/>
              <w:rPr>
                <w:rFonts w:cs="Segoe UI"/>
                <w:sz w:val="24"/>
                <w:szCs w:val="24"/>
                <w:lang w:val="en-US"/>
              </w:rPr>
            </w:pPr>
            <w:r>
              <w:rPr>
                <w:rFonts w:cs="Segoe UI"/>
                <w:sz w:val="24"/>
                <w:szCs w:val="24"/>
                <w:lang w:val="en-US"/>
              </w:rPr>
              <w:t>Date</w:t>
            </w:r>
          </w:p>
        </w:tc>
        <w:tc>
          <w:tcPr>
            <w:tcW w:w="2563" w:type="dxa"/>
          </w:tcPr>
          <w:p w:rsidR="00FB0B48" w:rsidRPr="00AF7843" w:rsidRDefault="00FB0B48" w:rsidP="00227DB8">
            <w:pPr>
              <w:tabs>
                <w:tab w:val="left" w:pos="6495"/>
              </w:tabs>
              <w:spacing w:before="60" w:after="60"/>
              <w:ind w:right="352"/>
              <w:rPr>
                <w:rFonts w:cs="Segoe UI"/>
                <w:bCs/>
                <w:sz w:val="24"/>
                <w:szCs w:val="24"/>
                <w:lang w:val="en-US"/>
              </w:rPr>
            </w:pPr>
            <w:r>
              <w:rPr>
                <w:rFonts w:cs="Segoe UI"/>
                <w:bCs/>
                <w:sz w:val="24"/>
                <w:szCs w:val="24"/>
                <w:lang w:val="en-US"/>
              </w:rPr>
              <w:t>Version Number</w:t>
            </w:r>
          </w:p>
        </w:tc>
        <w:tc>
          <w:tcPr>
            <w:tcW w:w="5418" w:type="dxa"/>
          </w:tcPr>
          <w:p w:rsidR="00FB0B48" w:rsidRDefault="00FB0B48" w:rsidP="00227DB8">
            <w:pPr>
              <w:tabs>
                <w:tab w:val="left" w:pos="6495"/>
              </w:tabs>
              <w:spacing w:before="60" w:after="60"/>
              <w:ind w:right="352"/>
              <w:rPr>
                <w:rFonts w:cs="Segoe UI"/>
                <w:bCs/>
                <w:sz w:val="24"/>
                <w:szCs w:val="24"/>
                <w:lang w:val="en-US"/>
              </w:rPr>
            </w:pPr>
            <w:r>
              <w:rPr>
                <w:rFonts w:cs="Segoe UI"/>
                <w:bCs/>
                <w:sz w:val="24"/>
                <w:szCs w:val="24"/>
                <w:lang w:val="en-US"/>
              </w:rPr>
              <w:t>Change Description</w:t>
            </w:r>
          </w:p>
        </w:tc>
      </w:tr>
      <w:tr w:rsidR="00FB0B48" w:rsidRPr="00AF7843" w:rsidTr="00FB0B48">
        <w:tc>
          <w:tcPr>
            <w:tcW w:w="1532" w:type="dxa"/>
          </w:tcPr>
          <w:p w:rsidR="00FB0B48" w:rsidRPr="00FB0B48" w:rsidRDefault="004C59CA" w:rsidP="004C59CA">
            <w:pPr>
              <w:tabs>
                <w:tab w:val="left" w:pos="6495"/>
              </w:tabs>
              <w:spacing w:before="60" w:after="60"/>
              <w:ind w:right="352"/>
              <w:rPr>
                <w:rFonts w:cs="Segoe UI"/>
                <w:bCs/>
                <w:sz w:val="24"/>
                <w:szCs w:val="24"/>
                <w:lang w:val="en-US"/>
              </w:rPr>
            </w:pPr>
            <w:r>
              <w:rPr>
                <w:rFonts w:cs="Segoe UI"/>
                <w:bCs/>
                <w:sz w:val="24"/>
                <w:szCs w:val="24"/>
                <w:lang w:val="en-US"/>
              </w:rPr>
              <w:t>0</w:t>
            </w:r>
            <w:ins w:id="6" w:author="Ayan Basu" w:date="2017-03-03T14:57:00Z">
              <w:r w:rsidR="00FA1FC6">
                <w:rPr>
                  <w:rFonts w:cs="Segoe UI"/>
                  <w:bCs/>
                  <w:sz w:val="24"/>
                  <w:szCs w:val="24"/>
                  <w:lang w:val="en-US"/>
                </w:rPr>
                <w:t>3</w:t>
              </w:r>
            </w:ins>
            <w:del w:id="7" w:author="Ayan Basu" w:date="2017-03-03T14:57:00Z">
              <w:r w:rsidR="00654A12" w:rsidDel="00FA1FC6">
                <w:rPr>
                  <w:rFonts w:cs="Segoe UI"/>
                  <w:bCs/>
                  <w:sz w:val="24"/>
                  <w:szCs w:val="24"/>
                  <w:lang w:val="en-US"/>
                </w:rPr>
                <w:delText>2</w:delText>
              </w:r>
            </w:del>
            <w:r w:rsidR="00654A12">
              <w:rPr>
                <w:rFonts w:cs="Segoe UI"/>
                <w:bCs/>
                <w:sz w:val="24"/>
                <w:szCs w:val="24"/>
                <w:lang w:val="en-US"/>
              </w:rPr>
              <w:t>/</w:t>
            </w:r>
            <w:r>
              <w:rPr>
                <w:rFonts w:cs="Segoe UI"/>
                <w:bCs/>
                <w:sz w:val="24"/>
                <w:szCs w:val="24"/>
                <w:lang w:val="en-US"/>
              </w:rPr>
              <w:t>03</w:t>
            </w:r>
            <w:r w:rsidR="00FB0B48">
              <w:rPr>
                <w:rFonts w:cs="Segoe UI"/>
                <w:bCs/>
                <w:sz w:val="24"/>
                <w:szCs w:val="24"/>
                <w:lang w:val="en-US"/>
              </w:rPr>
              <w:t>/2017</w:t>
            </w:r>
          </w:p>
        </w:tc>
        <w:tc>
          <w:tcPr>
            <w:tcW w:w="2563" w:type="dxa"/>
          </w:tcPr>
          <w:p w:rsidR="00FB0B48" w:rsidRPr="00FB0B48" w:rsidRDefault="00FB0B48" w:rsidP="00227DB8">
            <w:pPr>
              <w:tabs>
                <w:tab w:val="left" w:pos="6495"/>
              </w:tabs>
              <w:spacing w:before="60" w:after="60"/>
              <w:ind w:right="352"/>
              <w:rPr>
                <w:rFonts w:cs="Segoe UI"/>
                <w:bCs/>
                <w:sz w:val="24"/>
                <w:szCs w:val="24"/>
                <w:lang w:val="en-US"/>
              </w:rPr>
            </w:pPr>
            <w:r>
              <w:rPr>
                <w:rFonts w:cs="Segoe UI"/>
                <w:bCs/>
                <w:sz w:val="24"/>
                <w:szCs w:val="24"/>
                <w:lang w:val="en-US"/>
              </w:rPr>
              <w:t>1.0 Draft</w:t>
            </w:r>
          </w:p>
        </w:tc>
        <w:tc>
          <w:tcPr>
            <w:tcW w:w="5418" w:type="dxa"/>
          </w:tcPr>
          <w:p w:rsidR="00FB0B48" w:rsidRPr="00FB0B48" w:rsidRDefault="00FB0B48" w:rsidP="00227DB8">
            <w:pPr>
              <w:tabs>
                <w:tab w:val="left" w:pos="6495"/>
              </w:tabs>
              <w:spacing w:before="60" w:after="60"/>
              <w:ind w:right="352"/>
              <w:rPr>
                <w:rFonts w:cs="Segoe UI"/>
                <w:bCs/>
                <w:sz w:val="24"/>
                <w:szCs w:val="24"/>
                <w:lang w:val="en-US"/>
              </w:rPr>
            </w:pPr>
            <w:r>
              <w:rPr>
                <w:rFonts w:cs="Segoe UI"/>
                <w:bCs/>
                <w:sz w:val="24"/>
                <w:szCs w:val="24"/>
                <w:lang w:val="en-US"/>
              </w:rPr>
              <w:t>First Draft</w:t>
            </w:r>
          </w:p>
        </w:tc>
      </w:tr>
    </w:tbl>
    <w:p w:rsidR="00FB0B48" w:rsidRDefault="00FB0B48">
      <w:pPr>
        <w:spacing w:before="0" w:after="200" w:line="276" w:lineRule="auto"/>
      </w:pPr>
    </w:p>
    <w:p w:rsidR="00FB0B48" w:rsidRDefault="00FB0B48">
      <w:pPr>
        <w:spacing w:before="0" w:after="200" w:line="276" w:lineRule="auto"/>
      </w:pPr>
      <w:bookmarkStart w:id="8" w:name="_GoBack"/>
      <w:bookmarkEnd w:id="8"/>
    </w:p>
    <w:p w:rsidR="00FB0B48" w:rsidRPr="00E50054" w:rsidRDefault="00FB0B48" w:rsidP="00FB0B48">
      <w:pPr>
        <w:pStyle w:val="Heading1"/>
      </w:pPr>
      <w:bookmarkStart w:id="9" w:name="_Toc476313371"/>
      <w:r>
        <w:t>Approvals</w:t>
      </w:r>
      <w:bookmarkEnd w:id="9"/>
    </w:p>
    <w:tbl>
      <w:tblPr>
        <w:tblStyle w:val="TableGrid"/>
        <w:tblW w:w="8863"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firstRow="1" w:lastRow="0" w:firstColumn="1" w:lastColumn="0" w:noHBand="0" w:noVBand="1"/>
      </w:tblPr>
      <w:tblGrid>
        <w:gridCol w:w="2088"/>
        <w:gridCol w:w="2430"/>
        <w:gridCol w:w="2340"/>
        <w:gridCol w:w="2005"/>
      </w:tblGrid>
      <w:tr w:rsidR="00800F61" w:rsidRPr="00AF7843" w:rsidTr="00800F61">
        <w:trPr>
          <w:trHeight w:val="465"/>
        </w:trPr>
        <w:tc>
          <w:tcPr>
            <w:tcW w:w="2088" w:type="dxa"/>
          </w:tcPr>
          <w:p w:rsidR="00800F61" w:rsidRPr="00AF7843" w:rsidRDefault="00800F61" w:rsidP="00227DB8">
            <w:pPr>
              <w:tabs>
                <w:tab w:val="left" w:pos="6495"/>
              </w:tabs>
              <w:spacing w:before="60" w:after="60"/>
              <w:ind w:right="352"/>
              <w:rPr>
                <w:rFonts w:cs="Segoe UI"/>
                <w:sz w:val="24"/>
                <w:szCs w:val="24"/>
                <w:lang w:val="en-US"/>
              </w:rPr>
            </w:pPr>
            <w:r>
              <w:rPr>
                <w:rFonts w:cs="Segoe UI"/>
                <w:sz w:val="24"/>
                <w:szCs w:val="24"/>
                <w:lang w:val="en-US"/>
              </w:rPr>
              <w:t>Role</w:t>
            </w:r>
          </w:p>
        </w:tc>
        <w:tc>
          <w:tcPr>
            <w:tcW w:w="2430" w:type="dxa"/>
          </w:tcPr>
          <w:p w:rsidR="00800F61" w:rsidRPr="00AF7843" w:rsidRDefault="00800F61" w:rsidP="00227DB8">
            <w:pPr>
              <w:tabs>
                <w:tab w:val="left" w:pos="6495"/>
              </w:tabs>
              <w:spacing w:before="60" w:after="60"/>
              <w:ind w:right="352"/>
              <w:rPr>
                <w:rFonts w:cs="Segoe UI"/>
                <w:bCs/>
                <w:sz w:val="24"/>
                <w:szCs w:val="24"/>
                <w:lang w:val="en-US"/>
              </w:rPr>
            </w:pPr>
            <w:r>
              <w:rPr>
                <w:rFonts w:cs="Segoe UI"/>
                <w:bCs/>
                <w:sz w:val="24"/>
                <w:szCs w:val="24"/>
                <w:lang w:val="en-US"/>
              </w:rPr>
              <w:t>Name</w:t>
            </w:r>
          </w:p>
        </w:tc>
        <w:tc>
          <w:tcPr>
            <w:tcW w:w="2340" w:type="dxa"/>
          </w:tcPr>
          <w:p w:rsidR="00800F61" w:rsidRDefault="00800F61" w:rsidP="00227DB8">
            <w:pPr>
              <w:tabs>
                <w:tab w:val="left" w:pos="6495"/>
              </w:tabs>
              <w:spacing w:before="60" w:after="60"/>
              <w:ind w:right="352"/>
              <w:rPr>
                <w:rFonts w:cs="Segoe UI"/>
                <w:bCs/>
                <w:sz w:val="24"/>
                <w:szCs w:val="24"/>
                <w:lang w:val="en-US"/>
              </w:rPr>
            </w:pPr>
            <w:r>
              <w:rPr>
                <w:rFonts w:cs="Segoe UI"/>
                <w:bCs/>
                <w:sz w:val="24"/>
                <w:szCs w:val="24"/>
                <w:lang w:val="en-US"/>
              </w:rPr>
              <w:t>Title</w:t>
            </w:r>
          </w:p>
        </w:tc>
        <w:tc>
          <w:tcPr>
            <w:tcW w:w="2005" w:type="dxa"/>
          </w:tcPr>
          <w:p w:rsidR="00800F61" w:rsidRDefault="00800F61" w:rsidP="00227DB8">
            <w:pPr>
              <w:tabs>
                <w:tab w:val="left" w:pos="6495"/>
              </w:tabs>
              <w:spacing w:before="60" w:after="60"/>
              <w:ind w:right="352"/>
              <w:rPr>
                <w:rFonts w:cs="Segoe UI"/>
                <w:bCs/>
                <w:sz w:val="24"/>
                <w:szCs w:val="24"/>
                <w:lang w:val="en-US"/>
              </w:rPr>
            </w:pPr>
            <w:r>
              <w:rPr>
                <w:rFonts w:cs="Segoe UI"/>
                <w:bCs/>
                <w:sz w:val="24"/>
                <w:szCs w:val="24"/>
                <w:lang w:val="en-US"/>
              </w:rPr>
              <w:t>Date</w:t>
            </w:r>
          </w:p>
        </w:tc>
      </w:tr>
      <w:tr w:rsidR="00800F61" w:rsidRPr="00AF7843" w:rsidTr="00800F61">
        <w:trPr>
          <w:trHeight w:val="480"/>
        </w:trPr>
        <w:tc>
          <w:tcPr>
            <w:tcW w:w="2088" w:type="dxa"/>
          </w:tcPr>
          <w:p w:rsidR="00800F61" w:rsidRPr="00FB0B48" w:rsidRDefault="00800F61" w:rsidP="00227DB8">
            <w:pPr>
              <w:tabs>
                <w:tab w:val="left" w:pos="6495"/>
              </w:tabs>
              <w:spacing w:before="60" w:after="60"/>
              <w:ind w:right="352"/>
              <w:rPr>
                <w:rFonts w:cs="Segoe UI"/>
                <w:bCs/>
                <w:sz w:val="24"/>
                <w:szCs w:val="24"/>
                <w:lang w:val="en-US"/>
              </w:rPr>
            </w:pPr>
          </w:p>
        </w:tc>
        <w:tc>
          <w:tcPr>
            <w:tcW w:w="2430" w:type="dxa"/>
          </w:tcPr>
          <w:p w:rsidR="00800F61" w:rsidRPr="00FB0B48" w:rsidRDefault="00800F61" w:rsidP="00227DB8">
            <w:pPr>
              <w:tabs>
                <w:tab w:val="left" w:pos="6495"/>
              </w:tabs>
              <w:spacing w:before="60" w:after="60"/>
              <w:ind w:right="352"/>
              <w:rPr>
                <w:rFonts w:cs="Segoe UI"/>
                <w:bCs/>
                <w:sz w:val="24"/>
                <w:szCs w:val="24"/>
                <w:lang w:val="en-US"/>
              </w:rPr>
            </w:pPr>
          </w:p>
        </w:tc>
        <w:tc>
          <w:tcPr>
            <w:tcW w:w="2340" w:type="dxa"/>
          </w:tcPr>
          <w:p w:rsidR="00800F61" w:rsidRPr="00FB0B48" w:rsidRDefault="00800F61" w:rsidP="00227DB8">
            <w:pPr>
              <w:tabs>
                <w:tab w:val="left" w:pos="6495"/>
              </w:tabs>
              <w:spacing w:before="60" w:after="60"/>
              <w:ind w:right="352"/>
              <w:rPr>
                <w:rFonts w:cs="Segoe UI"/>
                <w:bCs/>
                <w:sz w:val="24"/>
                <w:szCs w:val="24"/>
                <w:lang w:val="en-US"/>
              </w:rPr>
            </w:pPr>
          </w:p>
        </w:tc>
        <w:tc>
          <w:tcPr>
            <w:tcW w:w="2005" w:type="dxa"/>
          </w:tcPr>
          <w:p w:rsidR="00800F61" w:rsidRDefault="00800F61" w:rsidP="00227DB8">
            <w:pPr>
              <w:tabs>
                <w:tab w:val="left" w:pos="6495"/>
              </w:tabs>
              <w:spacing w:before="60" w:after="60"/>
              <w:ind w:right="352"/>
              <w:rPr>
                <w:rFonts w:cs="Segoe UI"/>
                <w:bCs/>
                <w:sz w:val="24"/>
                <w:szCs w:val="24"/>
                <w:lang w:val="en-US"/>
              </w:rPr>
            </w:pPr>
          </w:p>
        </w:tc>
      </w:tr>
    </w:tbl>
    <w:p w:rsidR="00667742" w:rsidRDefault="00667742">
      <w:pPr>
        <w:spacing w:before="0" w:after="200" w:line="276" w:lineRule="auto"/>
        <w:rPr>
          <w:rFonts w:eastAsiaTheme="majorEastAsia" w:cstheme="majorBidi"/>
          <w:b/>
          <w:bCs/>
          <w:color w:val="31849B" w:themeColor="accent5" w:themeShade="BF"/>
          <w:sz w:val="24"/>
          <w:lang w:val="en-GB"/>
        </w:rPr>
      </w:pPr>
      <w:r>
        <w:br w:type="page"/>
      </w:r>
    </w:p>
    <w:p w:rsidR="00274ABB" w:rsidRPr="00511A2A" w:rsidRDefault="00274ABB" w:rsidP="00274ABB">
      <w:pPr>
        <w:pStyle w:val="Heading1"/>
      </w:pPr>
      <w:bookmarkStart w:id="10" w:name="_Toc476313372"/>
      <w:r w:rsidRPr="00511A2A">
        <w:lastRenderedPageBreak/>
        <w:t>Introduction</w:t>
      </w:r>
      <w:bookmarkEnd w:id="10"/>
    </w:p>
    <w:p w:rsidR="00274ABB" w:rsidRDefault="00800F61" w:rsidP="00274ABB">
      <w:r>
        <w:t xml:space="preserve">This document captures the </w:t>
      </w:r>
      <w:r w:rsidR="00E365D7">
        <w:t xml:space="preserve">deployment details </w:t>
      </w:r>
      <w:r>
        <w:t>for the 1099-K development project undertaken by RS Software for Bill2Pay.</w:t>
      </w:r>
    </w:p>
    <w:p w:rsidR="00176E38" w:rsidRDefault="00176E38" w:rsidP="00800F61">
      <w:pPr>
        <w:pStyle w:val="Heading3"/>
      </w:pPr>
    </w:p>
    <w:p w:rsidR="00E365D7" w:rsidRDefault="00E365D7">
      <w:pPr>
        <w:spacing w:before="0" w:after="200" w:line="276" w:lineRule="auto"/>
        <w:rPr>
          <w:rFonts w:eastAsia="Arial Unicode MS" w:cs="Segoe UI"/>
          <w:b/>
          <w:bCs/>
          <w:noProof/>
          <w:spacing w:val="15"/>
          <w:sz w:val="32"/>
          <w:szCs w:val="28"/>
          <w:lang w:val="en-US" w:bidi="en-US"/>
        </w:rPr>
      </w:pPr>
      <w:r>
        <w:br w:type="page"/>
      </w:r>
    </w:p>
    <w:p w:rsidR="00E365D7" w:rsidRPr="00E365D7" w:rsidRDefault="00E365D7" w:rsidP="00E365D7">
      <w:pPr>
        <w:pStyle w:val="Heading1"/>
      </w:pPr>
      <w:bookmarkStart w:id="11" w:name="_Toc476313373"/>
      <w:r w:rsidRPr="00E365D7">
        <w:lastRenderedPageBreak/>
        <w:t>Deployment Guide</w:t>
      </w:r>
      <w:bookmarkEnd w:id="11"/>
      <w:r w:rsidRPr="00E365D7">
        <w:t xml:space="preserve"> </w:t>
      </w:r>
    </w:p>
    <w:p w:rsidR="00E365D7" w:rsidRDefault="00E365D7" w:rsidP="001E6DEF">
      <w:pPr>
        <w:spacing w:before="0" w:after="200" w:line="276" w:lineRule="auto"/>
      </w:pPr>
      <w:r>
        <w:t>Extract Provided ZIP file in to [USER DEFINED] location, the file structure looks as follows</w:t>
      </w:r>
      <w:r w:rsidR="00212ED5">
        <w:t xml:space="preserve">: </w:t>
      </w:r>
      <w:r>
        <w:br/>
      </w:r>
      <w:r>
        <w:rPr>
          <w:noProof/>
          <w:lang w:val="en-US"/>
        </w:rPr>
        <w:drawing>
          <wp:inline distT="0" distB="0" distL="0" distR="0" wp14:anchorId="18201B41" wp14:editId="22C25585">
            <wp:extent cx="5695950" cy="1162050"/>
            <wp:effectExtent l="133350" t="114300" r="152400" b="171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95950" cy="1162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Deployment package contains following section</w:t>
      </w:r>
    </w:p>
    <w:p w:rsidR="00E365D7" w:rsidRPr="00325A52" w:rsidRDefault="00E365D7" w:rsidP="00E365D7">
      <w:pPr>
        <w:pStyle w:val="ListParagraph"/>
        <w:numPr>
          <w:ilvl w:val="1"/>
          <w:numId w:val="32"/>
        </w:numPr>
        <w:spacing w:before="0" w:after="200" w:line="276" w:lineRule="auto"/>
      </w:pPr>
      <w:r>
        <w:rPr>
          <w:color w:val="1F497D"/>
        </w:rPr>
        <w:t xml:space="preserve">Database Creation, </w:t>
      </w:r>
    </w:p>
    <w:p w:rsidR="00E365D7" w:rsidRPr="00325A52" w:rsidRDefault="00E365D7" w:rsidP="00E365D7">
      <w:pPr>
        <w:pStyle w:val="ListParagraph"/>
        <w:numPr>
          <w:ilvl w:val="1"/>
          <w:numId w:val="32"/>
        </w:numPr>
        <w:spacing w:before="0" w:after="200" w:line="276" w:lineRule="auto"/>
      </w:pPr>
      <w:r>
        <w:rPr>
          <w:color w:val="1F497D"/>
        </w:rPr>
        <w:t xml:space="preserve">Database Schema execution and Master Data Creation, </w:t>
      </w:r>
    </w:p>
    <w:p w:rsidR="00E365D7" w:rsidRPr="00325A52" w:rsidRDefault="00E365D7" w:rsidP="00E365D7">
      <w:pPr>
        <w:pStyle w:val="ListParagraph"/>
        <w:numPr>
          <w:ilvl w:val="1"/>
          <w:numId w:val="32"/>
        </w:numPr>
        <w:spacing w:before="0" w:after="200" w:line="276" w:lineRule="auto"/>
      </w:pPr>
      <w:r>
        <w:rPr>
          <w:color w:val="1F497D"/>
        </w:rPr>
        <w:t>Application Deployment in IIS</w:t>
      </w:r>
    </w:p>
    <w:p w:rsidR="00E365D7" w:rsidRPr="00325A52" w:rsidRDefault="00E365D7" w:rsidP="00E365D7">
      <w:pPr>
        <w:pStyle w:val="ListParagraph"/>
        <w:numPr>
          <w:ilvl w:val="1"/>
          <w:numId w:val="32"/>
        </w:numPr>
        <w:spacing w:before="0" w:after="200" w:line="276" w:lineRule="auto"/>
      </w:pPr>
      <w:r>
        <w:rPr>
          <w:color w:val="1F497D"/>
        </w:rPr>
        <w:t>Testing Deployment</w:t>
      </w:r>
    </w:p>
    <w:p w:rsidR="00E365D7" w:rsidRDefault="00E365D7" w:rsidP="00E365D7"/>
    <w:p w:rsidR="00E365D7" w:rsidRDefault="00E365D7">
      <w:pPr>
        <w:spacing w:before="0" w:after="200" w:line="276" w:lineRule="auto"/>
        <w:rPr>
          <w:rFonts w:eastAsia="Arial Unicode MS" w:cs="Segoe UI"/>
          <w:b/>
          <w:bCs/>
          <w:noProof/>
          <w:spacing w:val="15"/>
          <w:sz w:val="32"/>
          <w:szCs w:val="28"/>
          <w:lang w:val="en-US" w:bidi="en-US"/>
        </w:rPr>
      </w:pPr>
      <w:r>
        <w:br w:type="page"/>
      </w:r>
    </w:p>
    <w:p w:rsidR="00E365D7" w:rsidRDefault="00E365D7" w:rsidP="00E365D7">
      <w:pPr>
        <w:pStyle w:val="Heading1"/>
      </w:pPr>
      <w:bookmarkStart w:id="12" w:name="_Toc476313374"/>
      <w:r>
        <w:lastRenderedPageBreak/>
        <w:t>Database Creation</w:t>
      </w:r>
      <w:bookmarkEnd w:id="12"/>
    </w:p>
    <w:p w:rsidR="00E365D7" w:rsidRDefault="00E365D7" w:rsidP="00E365D7">
      <w:pPr>
        <w:pStyle w:val="ListParagraph"/>
        <w:numPr>
          <w:ilvl w:val="0"/>
          <w:numId w:val="35"/>
        </w:numPr>
        <w:spacing w:before="0" w:after="200" w:line="276" w:lineRule="auto"/>
      </w:pPr>
      <w:r>
        <w:t xml:space="preserve">Open SQL Query </w:t>
      </w:r>
      <w:r w:rsidR="00212ED5">
        <w:t>analyzer</w:t>
      </w:r>
      <w:r>
        <w:t xml:space="preserve"> and authenticate to Server</w:t>
      </w:r>
    </w:p>
    <w:p w:rsidR="00E365D7" w:rsidRDefault="00E365D7" w:rsidP="00E365D7">
      <w:pPr>
        <w:pStyle w:val="ListParagraph"/>
        <w:numPr>
          <w:ilvl w:val="0"/>
          <w:numId w:val="35"/>
        </w:numPr>
        <w:spacing w:before="0" w:after="200" w:line="276" w:lineRule="auto"/>
      </w:pPr>
      <w:r>
        <w:t>Create a new database from the navigation menu.</w:t>
      </w:r>
      <w:r>
        <w:br/>
      </w:r>
      <w:r>
        <w:rPr>
          <w:noProof/>
          <w:lang w:bidi="ar-SA"/>
        </w:rPr>
        <w:drawing>
          <wp:inline distT="0" distB="0" distL="0" distR="0" wp14:anchorId="71AC2417" wp14:editId="73F16F54">
            <wp:extent cx="3571875" cy="2914650"/>
            <wp:effectExtent l="133350" t="114300" r="142875"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71875" cy="2914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E6DEF" w:rsidRDefault="001E6DEF">
      <w:pPr>
        <w:spacing w:before="0" w:after="200" w:line="276" w:lineRule="auto"/>
        <w:rPr>
          <w:rFonts w:eastAsia="Arial Unicode MS" w:cs="Segoe UI"/>
          <w:b/>
          <w:bCs/>
          <w:noProof/>
          <w:spacing w:val="15"/>
          <w:sz w:val="32"/>
          <w:szCs w:val="28"/>
          <w:lang w:val="en-US" w:bidi="en-US"/>
        </w:rPr>
      </w:pPr>
      <w:r>
        <w:br w:type="page"/>
      </w:r>
    </w:p>
    <w:p w:rsidR="00E365D7" w:rsidRDefault="00E365D7" w:rsidP="00E365D7">
      <w:pPr>
        <w:pStyle w:val="Heading1"/>
      </w:pPr>
      <w:bookmarkStart w:id="13" w:name="_Toc476313375"/>
      <w:r>
        <w:lastRenderedPageBreak/>
        <w:t>Database Schema execution and Master Data Creation</w:t>
      </w:r>
      <w:bookmarkEnd w:id="13"/>
    </w:p>
    <w:p w:rsidR="00E365D7" w:rsidRDefault="00E365D7" w:rsidP="00E365D7">
      <w:pPr>
        <w:pStyle w:val="ListParagraph"/>
        <w:numPr>
          <w:ilvl w:val="0"/>
          <w:numId w:val="32"/>
        </w:numPr>
        <w:spacing w:before="0" w:after="200" w:line="276" w:lineRule="auto"/>
      </w:pPr>
      <w:r>
        <w:t>Extracting SQL.zip into desired location, this will contain the script file “</w:t>
      </w:r>
      <w:r w:rsidRPr="006439CA">
        <w:t>Bill2Pay_K1099_DB</w:t>
      </w:r>
      <w:r w:rsidRPr="00243298">
        <w:t>.sql</w:t>
      </w:r>
      <w:r>
        <w:t>”</w:t>
      </w:r>
    </w:p>
    <w:p w:rsidR="00E365D7" w:rsidRDefault="00E365D7" w:rsidP="00E365D7">
      <w:pPr>
        <w:pStyle w:val="ListParagraph"/>
        <w:numPr>
          <w:ilvl w:val="0"/>
          <w:numId w:val="32"/>
        </w:numPr>
        <w:spacing w:before="0" w:after="200" w:line="276" w:lineRule="auto"/>
      </w:pPr>
      <w:r>
        <w:t>Execute the script “</w:t>
      </w:r>
      <w:r w:rsidRPr="006439CA">
        <w:t>Bill2Pay_K1099_DB</w:t>
      </w:r>
      <w:r w:rsidRPr="00243298">
        <w:t>.sql</w:t>
      </w:r>
      <w:r>
        <w:t xml:space="preserve">” in SQL Query </w:t>
      </w:r>
      <w:r w:rsidR="00212ED5">
        <w:t>Analyzer</w:t>
      </w:r>
    </w:p>
    <w:p w:rsidR="00E365D7" w:rsidRDefault="00E365D7" w:rsidP="00E365D7">
      <w:pPr>
        <w:pStyle w:val="ListParagraph"/>
        <w:numPr>
          <w:ilvl w:val="0"/>
          <w:numId w:val="32"/>
        </w:numPr>
        <w:spacing w:before="0" w:after="200" w:line="276" w:lineRule="auto"/>
      </w:pPr>
      <w:r>
        <w:t>This will perform the following task.</w:t>
      </w:r>
    </w:p>
    <w:p w:rsidR="00E365D7" w:rsidRDefault="00E365D7" w:rsidP="00E365D7">
      <w:pPr>
        <w:pStyle w:val="ListParagraph"/>
        <w:numPr>
          <w:ilvl w:val="1"/>
          <w:numId w:val="32"/>
        </w:numPr>
        <w:spacing w:before="0" w:after="200" w:line="276" w:lineRule="auto"/>
      </w:pPr>
      <w:r>
        <w:t>Create Table/View/Procedure for the application</w:t>
      </w:r>
    </w:p>
    <w:p w:rsidR="00E365D7" w:rsidRDefault="00E365D7" w:rsidP="00E365D7">
      <w:pPr>
        <w:pStyle w:val="ListParagraph"/>
        <w:numPr>
          <w:ilvl w:val="1"/>
          <w:numId w:val="32"/>
        </w:numPr>
        <w:spacing w:before="0" w:after="200" w:line="276" w:lineRule="auto"/>
      </w:pPr>
      <w:r>
        <w:t>Insert master data into following table</w:t>
      </w:r>
    </w:p>
    <w:p w:rsidR="00E365D7" w:rsidRDefault="00E365D7" w:rsidP="00E365D7">
      <w:pPr>
        <w:pStyle w:val="ListParagraph"/>
        <w:numPr>
          <w:ilvl w:val="2"/>
          <w:numId w:val="32"/>
        </w:numPr>
        <w:spacing w:before="0" w:after="200" w:line="276" w:lineRule="auto"/>
      </w:pPr>
      <w:r>
        <w:t>User</w:t>
      </w:r>
    </w:p>
    <w:p w:rsidR="00E365D7" w:rsidRDefault="00E365D7" w:rsidP="00E365D7">
      <w:pPr>
        <w:pStyle w:val="ListParagraph"/>
        <w:numPr>
          <w:ilvl w:val="2"/>
          <w:numId w:val="32"/>
        </w:numPr>
        <w:spacing w:before="0" w:after="200" w:line="276" w:lineRule="auto"/>
      </w:pPr>
      <w:r>
        <w:t>Role</w:t>
      </w:r>
    </w:p>
    <w:p w:rsidR="00E365D7" w:rsidRDefault="00E365D7" w:rsidP="00E365D7">
      <w:pPr>
        <w:pStyle w:val="ListParagraph"/>
        <w:numPr>
          <w:ilvl w:val="2"/>
          <w:numId w:val="32"/>
        </w:numPr>
        <w:spacing w:before="0" w:after="200" w:line="276" w:lineRule="auto"/>
      </w:pPr>
      <w:r>
        <w:t>Merchants</w:t>
      </w:r>
    </w:p>
    <w:p w:rsidR="00E365D7" w:rsidRDefault="00E365D7" w:rsidP="00E365D7">
      <w:pPr>
        <w:pStyle w:val="ListParagraph"/>
        <w:numPr>
          <w:ilvl w:val="2"/>
          <w:numId w:val="32"/>
        </w:numPr>
        <w:spacing w:before="0" w:after="200" w:line="276" w:lineRule="auto"/>
      </w:pPr>
      <w:r>
        <w:t>Payer</w:t>
      </w:r>
    </w:p>
    <w:p w:rsidR="00E365D7" w:rsidRDefault="00E365D7" w:rsidP="00E365D7">
      <w:pPr>
        <w:pStyle w:val="ListParagraph"/>
        <w:numPr>
          <w:ilvl w:val="2"/>
          <w:numId w:val="32"/>
        </w:numPr>
        <w:spacing w:before="0" w:after="200" w:line="276" w:lineRule="auto"/>
      </w:pPr>
      <w:r>
        <w:t>Transmitter</w:t>
      </w:r>
    </w:p>
    <w:p w:rsidR="00E365D7" w:rsidRDefault="00E365D7">
      <w:pPr>
        <w:spacing w:before="0" w:after="200" w:line="276" w:lineRule="auto"/>
        <w:rPr>
          <w:rFonts w:eastAsia="Arial Unicode MS" w:cs="Segoe UI"/>
          <w:b/>
          <w:bCs/>
          <w:noProof/>
          <w:spacing w:val="15"/>
          <w:sz w:val="32"/>
          <w:szCs w:val="28"/>
          <w:lang w:val="en-US" w:bidi="en-US"/>
        </w:rPr>
      </w:pPr>
      <w:r>
        <w:br w:type="page"/>
      </w:r>
    </w:p>
    <w:p w:rsidR="00E365D7" w:rsidRDefault="00E365D7" w:rsidP="00E365D7">
      <w:pPr>
        <w:pStyle w:val="Heading1"/>
      </w:pPr>
      <w:bookmarkStart w:id="14" w:name="_Toc476313376"/>
      <w:r>
        <w:lastRenderedPageBreak/>
        <w:t>Application Deployment in IIS</w:t>
      </w:r>
      <w:bookmarkEnd w:id="14"/>
    </w:p>
    <w:p w:rsidR="00E365D7" w:rsidRDefault="00E365D7" w:rsidP="00E365D7">
      <w:r>
        <w:t>Prerequisite:</w:t>
      </w:r>
    </w:p>
    <w:p w:rsidR="00E365D7" w:rsidRDefault="00E365D7" w:rsidP="00E365D7">
      <w:pPr>
        <w:pStyle w:val="ListParagraph"/>
        <w:numPr>
          <w:ilvl w:val="0"/>
          <w:numId w:val="36"/>
        </w:numPr>
        <w:spacing w:before="0" w:after="200" w:line="276" w:lineRule="auto"/>
      </w:pPr>
      <w:r>
        <w:t>IIS Management Console</w:t>
      </w:r>
    </w:p>
    <w:p w:rsidR="00E365D7" w:rsidRDefault="00E365D7" w:rsidP="00E365D7">
      <w:pPr>
        <w:pStyle w:val="ListParagraph"/>
        <w:numPr>
          <w:ilvl w:val="0"/>
          <w:numId w:val="36"/>
        </w:numPr>
        <w:spacing w:before="0" w:after="200" w:line="276" w:lineRule="auto"/>
      </w:pPr>
      <w:r>
        <w:t>DOT NET Framework 4.5</w:t>
      </w:r>
    </w:p>
    <w:p w:rsidR="00E365D7" w:rsidRDefault="00E365D7" w:rsidP="00E365D7">
      <w:pPr>
        <w:pStyle w:val="ListParagraph"/>
        <w:numPr>
          <w:ilvl w:val="0"/>
          <w:numId w:val="36"/>
        </w:numPr>
        <w:spacing w:before="0" w:after="200" w:line="276" w:lineRule="auto"/>
      </w:pPr>
      <w:r>
        <w:t>Network Connectivity with DB Server and IIS Server</w:t>
      </w:r>
    </w:p>
    <w:p w:rsidR="00E365D7" w:rsidRPr="00D16856" w:rsidRDefault="00E365D7" w:rsidP="00E365D7">
      <w:pPr>
        <w:rPr>
          <w:lang w:val="en-US"/>
        </w:rPr>
      </w:pPr>
    </w:p>
    <w:p w:rsidR="00E365D7" w:rsidRDefault="00E365D7" w:rsidP="00E365D7">
      <w:pPr>
        <w:pStyle w:val="ListParagraph"/>
        <w:numPr>
          <w:ilvl w:val="0"/>
          <w:numId w:val="32"/>
        </w:numPr>
        <w:spacing w:before="0" w:after="200" w:line="276" w:lineRule="auto"/>
      </w:pPr>
      <w:r>
        <w:t>Extract “</w:t>
      </w:r>
      <w:r w:rsidRPr="00A42E03">
        <w:t>Publish.zip</w:t>
      </w:r>
      <w:r>
        <w:t>” file in to user defined location, this will looks as follows</w:t>
      </w:r>
      <w:r>
        <w:br/>
      </w:r>
      <w:r>
        <w:rPr>
          <w:noProof/>
          <w:lang w:bidi="ar-SA"/>
        </w:rPr>
        <w:drawing>
          <wp:inline distT="0" distB="0" distL="0" distR="0" wp14:anchorId="41B34F2E" wp14:editId="16F16677">
            <wp:extent cx="4981575" cy="3552825"/>
            <wp:effectExtent l="133350" t="95250" r="142875" b="1619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81575" cy="3552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365D7" w:rsidRDefault="00E365D7" w:rsidP="00E365D7">
      <w:pPr>
        <w:pStyle w:val="ListParagraph"/>
        <w:numPr>
          <w:ilvl w:val="0"/>
          <w:numId w:val="32"/>
        </w:numPr>
        <w:spacing w:before="0" w:after="200" w:line="276" w:lineRule="auto"/>
      </w:pPr>
      <w:r>
        <w:t>Open IIS Management Console in Windows explorer by running the command “inetmgr” command.</w:t>
      </w:r>
    </w:p>
    <w:p w:rsidR="00E365D7" w:rsidRDefault="00E365D7" w:rsidP="00E365D7">
      <w:r>
        <w:rPr>
          <w:noProof/>
          <w:lang w:val="en-US"/>
        </w:rPr>
        <w:lastRenderedPageBreak/>
        <w:drawing>
          <wp:inline distT="0" distB="0" distL="0" distR="0" wp14:anchorId="45F49309" wp14:editId="52B995C3">
            <wp:extent cx="3714750" cy="1504950"/>
            <wp:effectExtent l="133350" t="95250" r="152400" b="1714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14750" cy="1504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365D7" w:rsidRDefault="00E365D7" w:rsidP="00E365D7">
      <w:r>
        <w:t>Note: User require extra privileges to open IIS Console</w:t>
      </w:r>
    </w:p>
    <w:p w:rsidR="00E365D7" w:rsidRDefault="00212ED5" w:rsidP="00E365D7">
      <w:pPr>
        <w:pStyle w:val="ListParagraph"/>
        <w:numPr>
          <w:ilvl w:val="0"/>
          <w:numId w:val="32"/>
        </w:numPr>
        <w:spacing w:before="0" w:after="200" w:line="276" w:lineRule="auto"/>
      </w:pPr>
      <w:r>
        <w:t>verify</w:t>
      </w:r>
      <w:r w:rsidR="00E365D7">
        <w:t xml:space="preserve"> Dotnet Framework 4.0 is configured Application Pool</w:t>
      </w:r>
    </w:p>
    <w:p w:rsidR="00E365D7" w:rsidRDefault="00E365D7" w:rsidP="00E365D7">
      <w:r>
        <w:rPr>
          <w:noProof/>
          <w:lang w:val="en-US"/>
        </w:rPr>
        <w:drawing>
          <wp:inline distT="0" distB="0" distL="0" distR="0" wp14:anchorId="54B1061E" wp14:editId="26449D25">
            <wp:extent cx="5731510" cy="1264484"/>
            <wp:effectExtent l="133350" t="114300" r="154940" b="1644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2644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365D7" w:rsidRDefault="00E365D7" w:rsidP="00E365D7">
      <w:pPr>
        <w:pStyle w:val="ListParagraph"/>
        <w:numPr>
          <w:ilvl w:val="0"/>
          <w:numId w:val="32"/>
        </w:numPr>
        <w:spacing w:before="0" w:after="200" w:line="276" w:lineRule="auto"/>
      </w:pPr>
      <w:r>
        <w:t>Create IIS Application using the navigation menu</w:t>
      </w:r>
    </w:p>
    <w:p w:rsidR="00E365D7" w:rsidRDefault="00E365D7" w:rsidP="00E365D7">
      <w:r>
        <w:rPr>
          <w:noProof/>
          <w:lang w:val="en-US"/>
        </w:rPr>
        <w:drawing>
          <wp:inline distT="0" distB="0" distL="0" distR="0" wp14:anchorId="61B198C6" wp14:editId="753ED61E">
            <wp:extent cx="5731510" cy="3005981"/>
            <wp:effectExtent l="133350" t="114300" r="154940" b="1568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0059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365D7" w:rsidRDefault="00E365D7" w:rsidP="00E365D7">
      <w:r>
        <w:lastRenderedPageBreak/>
        <w:t>Right Click over Default Web Site, and “Add Application”</w:t>
      </w:r>
    </w:p>
    <w:p w:rsidR="00E365D7" w:rsidRDefault="00E365D7" w:rsidP="00E365D7">
      <w:r>
        <w:rPr>
          <w:noProof/>
          <w:lang w:val="en-US"/>
        </w:rPr>
        <w:drawing>
          <wp:inline distT="0" distB="0" distL="0" distR="0" wp14:anchorId="69D39141" wp14:editId="747849EC">
            <wp:extent cx="5000625" cy="3733800"/>
            <wp:effectExtent l="133350" t="114300" r="142875" b="1714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00625" cy="3733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365D7" w:rsidRDefault="00E365D7" w:rsidP="00E365D7">
      <w:r>
        <w:t>Provide necessary information.</w:t>
      </w:r>
    </w:p>
    <w:p w:rsidR="00E365D7" w:rsidRDefault="00E365D7" w:rsidP="00E365D7">
      <w:pPr>
        <w:pStyle w:val="ListParagraph"/>
        <w:numPr>
          <w:ilvl w:val="0"/>
          <w:numId w:val="31"/>
        </w:numPr>
        <w:spacing w:before="0" w:after="200" w:line="276" w:lineRule="auto"/>
      </w:pPr>
      <w:r>
        <w:t>Alias: [USER DEFINED NAME]</w:t>
      </w:r>
    </w:p>
    <w:p w:rsidR="00E365D7" w:rsidRDefault="00E365D7" w:rsidP="00E365D7">
      <w:pPr>
        <w:pStyle w:val="ListParagraph"/>
        <w:numPr>
          <w:ilvl w:val="0"/>
          <w:numId w:val="31"/>
        </w:numPr>
        <w:spacing w:before="0" w:after="200" w:line="276" w:lineRule="auto"/>
      </w:pPr>
      <w:r>
        <w:t>Application Pool: 4.0 Integrated</w:t>
      </w:r>
    </w:p>
    <w:p w:rsidR="00E365D7" w:rsidRDefault="00E365D7" w:rsidP="00E365D7">
      <w:pPr>
        <w:pStyle w:val="ListParagraph"/>
        <w:numPr>
          <w:ilvl w:val="0"/>
          <w:numId w:val="31"/>
        </w:numPr>
        <w:spacing w:before="0" w:after="200" w:line="276" w:lineRule="auto"/>
      </w:pPr>
      <w:r>
        <w:t>Physical File Path: Physical folder location of the application.</w:t>
      </w:r>
    </w:p>
    <w:p w:rsidR="00E365D7" w:rsidRDefault="00E365D7" w:rsidP="00E365D7"/>
    <w:p w:rsidR="00E365D7" w:rsidRDefault="00E365D7" w:rsidP="00E365D7">
      <w:r>
        <w:br w:type="page"/>
      </w:r>
    </w:p>
    <w:p w:rsidR="00E365D7" w:rsidRDefault="00E365D7" w:rsidP="00E365D7">
      <w:pPr>
        <w:pStyle w:val="ListParagraph"/>
        <w:numPr>
          <w:ilvl w:val="0"/>
          <w:numId w:val="32"/>
        </w:numPr>
        <w:spacing w:before="0" w:after="200" w:line="276" w:lineRule="auto"/>
      </w:pPr>
      <w:r>
        <w:lastRenderedPageBreak/>
        <w:t>Verify Database Connection Settings</w:t>
      </w:r>
    </w:p>
    <w:p w:rsidR="00E365D7" w:rsidRDefault="00E365D7" w:rsidP="00E365D7">
      <w:r>
        <w:rPr>
          <w:noProof/>
          <w:lang w:val="en-US"/>
        </w:rPr>
        <w:drawing>
          <wp:inline distT="0" distB="0" distL="0" distR="0" wp14:anchorId="77C5931D" wp14:editId="71A9BBFD">
            <wp:extent cx="5731510" cy="2584078"/>
            <wp:effectExtent l="133350" t="114300" r="154940" b="1593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5840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365D7" w:rsidRDefault="00E365D7" w:rsidP="00E365D7">
      <w:pPr>
        <w:pStyle w:val="ListParagraph"/>
        <w:numPr>
          <w:ilvl w:val="0"/>
          <w:numId w:val="34"/>
        </w:numPr>
        <w:spacing w:before="0" w:after="200" w:line="276" w:lineRule="auto"/>
      </w:pPr>
      <w:r>
        <w:t xml:space="preserve"> Change Database Connection accordingly</w:t>
      </w:r>
    </w:p>
    <w:p w:rsidR="00E365D7" w:rsidRDefault="00E365D7" w:rsidP="00E365D7">
      <w:r>
        <w:rPr>
          <w:noProof/>
          <w:lang w:val="en-US"/>
        </w:rPr>
        <w:drawing>
          <wp:inline distT="0" distB="0" distL="0" distR="0" wp14:anchorId="334B3D58" wp14:editId="687D38CD">
            <wp:extent cx="5731510" cy="744606"/>
            <wp:effectExtent l="133350" t="114300" r="135890" b="1701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7446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t xml:space="preserve">   </w:t>
      </w:r>
    </w:p>
    <w:p w:rsidR="00E365D7" w:rsidRDefault="00E365D7" w:rsidP="00E365D7">
      <w:pPr>
        <w:pStyle w:val="ListParagraph"/>
        <w:numPr>
          <w:ilvl w:val="0"/>
          <w:numId w:val="33"/>
        </w:numPr>
        <w:spacing w:before="0" w:after="200" w:line="276" w:lineRule="auto"/>
      </w:pPr>
      <w:r>
        <w:t>Enable Forms Authentication</w:t>
      </w:r>
    </w:p>
    <w:p w:rsidR="00E365D7" w:rsidRDefault="00E365D7" w:rsidP="00E365D7">
      <w:r>
        <w:rPr>
          <w:noProof/>
          <w:lang w:val="en-US"/>
        </w:rPr>
        <w:drawing>
          <wp:inline distT="0" distB="0" distL="0" distR="0" wp14:anchorId="1FA53070" wp14:editId="1F3FF1C9">
            <wp:extent cx="5731510" cy="1694959"/>
            <wp:effectExtent l="133350" t="114300" r="154940" b="1720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6949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365D7" w:rsidRPr="00325A52" w:rsidRDefault="00E365D7" w:rsidP="00E365D7">
      <w:pPr>
        <w:pStyle w:val="Heading1"/>
      </w:pPr>
      <w:bookmarkStart w:id="15" w:name="_Toc476313377"/>
      <w:r>
        <w:lastRenderedPageBreak/>
        <w:t>Testing Deployment</w:t>
      </w:r>
      <w:bookmarkEnd w:id="15"/>
    </w:p>
    <w:p w:rsidR="00E365D7" w:rsidRDefault="00E365D7" w:rsidP="00E365D7">
      <w:pPr>
        <w:pStyle w:val="ListParagraph"/>
        <w:numPr>
          <w:ilvl w:val="0"/>
          <w:numId w:val="37"/>
        </w:numPr>
        <w:spacing w:before="0" w:after="200" w:line="276" w:lineRule="auto"/>
      </w:pPr>
      <w:r>
        <w:t>Open the URL in browser will prompt for Login to the System.</w:t>
      </w:r>
      <w:r>
        <w:br/>
      </w:r>
      <w:r>
        <w:rPr>
          <w:noProof/>
          <w:lang w:bidi="ar-SA"/>
        </w:rPr>
        <w:drawing>
          <wp:inline distT="0" distB="0" distL="0" distR="0" wp14:anchorId="70A72C15" wp14:editId="58530DAD">
            <wp:extent cx="5731510" cy="3860196"/>
            <wp:effectExtent l="133350" t="114300" r="154940" b="1593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8601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365D7" w:rsidRDefault="00E365D7" w:rsidP="00E365D7">
      <w:pPr>
        <w:pStyle w:val="ListParagraph"/>
        <w:numPr>
          <w:ilvl w:val="0"/>
          <w:numId w:val="37"/>
        </w:numPr>
        <w:spacing w:before="0" w:after="200" w:line="276" w:lineRule="auto"/>
      </w:pPr>
      <w:r>
        <w:t>Initially two default role is mapped with the application</w:t>
      </w:r>
    </w:p>
    <w:p w:rsidR="00E365D7" w:rsidRDefault="00E365D7" w:rsidP="00E365D7">
      <w:pPr>
        <w:pStyle w:val="ListParagraph"/>
        <w:numPr>
          <w:ilvl w:val="1"/>
          <w:numId w:val="37"/>
        </w:numPr>
        <w:spacing w:before="0" w:after="200" w:line="276" w:lineRule="auto"/>
      </w:pPr>
      <w:r>
        <w:t>Admin</w:t>
      </w:r>
    </w:p>
    <w:p w:rsidR="00E365D7" w:rsidRDefault="00E365D7" w:rsidP="00E365D7">
      <w:pPr>
        <w:pStyle w:val="ListParagraph"/>
        <w:numPr>
          <w:ilvl w:val="1"/>
          <w:numId w:val="37"/>
        </w:numPr>
        <w:spacing w:before="0" w:after="200" w:line="276" w:lineRule="auto"/>
      </w:pPr>
      <w:r>
        <w:t>User</w:t>
      </w:r>
    </w:p>
    <w:p w:rsidR="00E365D7" w:rsidRDefault="00E365D7" w:rsidP="00E365D7">
      <w:pPr>
        <w:pStyle w:val="ListParagraph"/>
        <w:numPr>
          <w:ilvl w:val="0"/>
          <w:numId w:val="37"/>
        </w:numPr>
        <w:spacing w:before="0" w:after="200" w:line="276" w:lineRule="auto"/>
      </w:pPr>
      <w:r>
        <w:t>Initially two User is allowed to login to the System with corresponding Role</w:t>
      </w:r>
    </w:p>
    <w:p w:rsidR="00E365D7" w:rsidRDefault="00AB1D95" w:rsidP="00E365D7">
      <w:pPr>
        <w:pStyle w:val="ListParagraph"/>
        <w:numPr>
          <w:ilvl w:val="1"/>
          <w:numId w:val="37"/>
        </w:numPr>
        <w:spacing w:before="0" w:after="200" w:line="276" w:lineRule="auto"/>
      </w:pPr>
      <w:hyperlink r:id="rId20" w:history="1">
        <w:r w:rsidR="00E365D7" w:rsidRPr="007528D2">
          <w:rPr>
            <w:rStyle w:val="Hyperlink"/>
          </w:rPr>
          <w:t>admin@b2p.com</w:t>
        </w:r>
      </w:hyperlink>
      <w:r w:rsidR="00E365D7">
        <w:t xml:space="preserve"> , PWD: Admin@123</w:t>
      </w:r>
    </w:p>
    <w:p w:rsidR="00E365D7" w:rsidRDefault="00AB1D95" w:rsidP="00E365D7">
      <w:pPr>
        <w:pStyle w:val="ListParagraph"/>
        <w:numPr>
          <w:ilvl w:val="1"/>
          <w:numId w:val="37"/>
        </w:numPr>
        <w:spacing w:before="0" w:after="200" w:line="276" w:lineRule="auto"/>
      </w:pPr>
      <w:hyperlink r:id="rId21" w:history="1">
        <w:r w:rsidR="00E365D7" w:rsidRPr="007528D2">
          <w:rPr>
            <w:rStyle w:val="Hyperlink"/>
          </w:rPr>
          <w:t>user@b2p.com</w:t>
        </w:r>
      </w:hyperlink>
      <w:r w:rsidR="00E365D7">
        <w:t>, PWS: User@123</w:t>
      </w:r>
    </w:p>
    <w:p w:rsidR="00E365D7" w:rsidRDefault="00E365D7" w:rsidP="00E365D7">
      <w:pPr>
        <w:pStyle w:val="ListParagraph"/>
        <w:numPr>
          <w:ilvl w:val="0"/>
          <w:numId w:val="37"/>
        </w:numPr>
        <w:spacing w:before="0" w:after="200" w:line="276" w:lineRule="auto"/>
      </w:pPr>
      <w:r>
        <w:lastRenderedPageBreak/>
        <w:t>User will be prompt to change password, when login to the system for the first time.</w:t>
      </w:r>
      <w:r>
        <w:br/>
      </w:r>
      <w:r>
        <w:rPr>
          <w:noProof/>
          <w:lang w:bidi="ar-SA"/>
        </w:rPr>
        <w:drawing>
          <wp:inline distT="0" distB="0" distL="0" distR="0" wp14:anchorId="13CF8A2B" wp14:editId="1BF4466D">
            <wp:extent cx="3761532" cy="2733675"/>
            <wp:effectExtent l="133350" t="114300" r="144145" b="1619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34390" t="12233"/>
                    <a:stretch/>
                  </pic:blipFill>
                  <pic:spPr bwMode="auto">
                    <a:xfrm>
                      <a:off x="0" y="0"/>
                      <a:ext cx="3760419" cy="27328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E365D7" w:rsidRDefault="00E365D7" w:rsidP="00E365D7">
      <w:pPr>
        <w:pStyle w:val="ListParagraph"/>
        <w:numPr>
          <w:ilvl w:val="0"/>
          <w:numId w:val="37"/>
        </w:numPr>
        <w:spacing w:before="0" w:after="200" w:line="276" w:lineRule="auto"/>
      </w:pPr>
      <w:r>
        <w:t xml:space="preserve">Import Transaction from the application Navigation menu. </w:t>
      </w:r>
    </w:p>
    <w:p w:rsidR="00E365D7" w:rsidRDefault="00E365D7" w:rsidP="00E365D7">
      <w:pPr>
        <w:pStyle w:val="ListParagraph"/>
        <w:numPr>
          <w:ilvl w:val="0"/>
          <w:numId w:val="37"/>
        </w:numPr>
        <w:spacing w:before="0" w:after="200" w:line="276" w:lineRule="auto"/>
      </w:pPr>
      <w:r>
        <w:t>Extracting “Data.zip” will looks as follows:</w:t>
      </w:r>
      <w:r>
        <w:br/>
      </w:r>
      <w:r>
        <w:rPr>
          <w:noProof/>
          <w:lang w:bidi="ar-SA"/>
        </w:rPr>
        <w:drawing>
          <wp:inline distT="0" distB="0" distL="0" distR="0" wp14:anchorId="68B4884B" wp14:editId="70DDA525">
            <wp:extent cx="4048125" cy="800100"/>
            <wp:effectExtent l="133350" t="95250" r="123825" b="1714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48125" cy="800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br/>
      </w:r>
      <w:r>
        <w:lastRenderedPageBreak/>
        <w:t>Note: Only the role “Admin” is allowed to perform the operation</w:t>
      </w:r>
      <w:r>
        <w:br/>
      </w:r>
      <w:r>
        <w:rPr>
          <w:noProof/>
          <w:lang w:bidi="ar-SA"/>
        </w:rPr>
        <w:drawing>
          <wp:inline distT="0" distB="0" distL="0" distR="0" wp14:anchorId="685B0E09" wp14:editId="0836601E">
            <wp:extent cx="5731510" cy="3463400"/>
            <wp:effectExtent l="133350" t="95250" r="154940" b="1562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463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365D7" w:rsidRDefault="00E365D7" w:rsidP="00E365D7">
      <w:pPr>
        <w:pStyle w:val="ListParagraph"/>
        <w:numPr>
          <w:ilvl w:val="0"/>
          <w:numId w:val="37"/>
        </w:numPr>
        <w:spacing w:before="0" w:after="200" w:line="276" w:lineRule="auto"/>
      </w:pPr>
      <w:r>
        <w:t>After successful Import of transaction List of merchant will show in “1099 K” listing.</w:t>
      </w:r>
      <w:r>
        <w:br/>
      </w:r>
      <w:r>
        <w:rPr>
          <w:noProof/>
          <w:lang w:bidi="ar-SA"/>
        </w:rPr>
        <w:drawing>
          <wp:inline distT="0" distB="0" distL="0" distR="0" wp14:anchorId="74F87033" wp14:editId="79F55B78">
            <wp:extent cx="5731510" cy="1731700"/>
            <wp:effectExtent l="133350" t="114300" r="154940" b="1733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1731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A451F" w:rsidRPr="000A451F" w:rsidRDefault="000A451F" w:rsidP="000A451F">
      <w:pPr>
        <w:rPr>
          <w:lang w:val="en-GB"/>
        </w:rPr>
      </w:pPr>
    </w:p>
    <w:sectPr w:rsidR="000A451F" w:rsidRPr="000A451F" w:rsidSect="00D7423C">
      <w:headerReference w:type="default" r:id="rId26"/>
      <w:footerReference w:type="default" r:id="rId27"/>
      <w:headerReference w:type="first" r:id="rId28"/>
      <w:pgSz w:w="12240" w:h="15840" w:code="1"/>
      <w:pgMar w:top="2127" w:right="1440" w:bottom="1440" w:left="1440" w:header="0" w:footer="85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D95" w:rsidRDefault="00AB1D95" w:rsidP="00397E99">
      <w:pPr>
        <w:spacing w:before="0" w:after="0" w:line="240" w:lineRule="auto"/>
      </w:pPr>
      <w:r>
        <w:separator/>
      </w:r>
    </w:p>
  </w:endnote>
  <w:endnote w:type="continuationSeparator" w:id="0">
    <w:p w:rsidR="00AB1D95" w:rsidRDefault="00AB1D95" w:rsidP="00397E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E99" w:rsidRDefault="00397E99" w:rsidP="00250C78">
    <w:pPr>
      <w:pStyle w:val="Footer"/>
      <w:tabs>
        <w:tab w:val="clear" w:pos="9026"/>
        <w:tab w:val="right" w:pos="9356"/>
      </w:tabs>
    </w:pPr>
    <w:r>
      <w:rPr>
        <w:noProof/>
        <w:lang w:val="en-US"/>
      </w:rPr>
      <w:drawing>
        <wp:anchor distT="0" distB="0" distL="114300" distR="114300" simplePos="0" relativeHeight="251659264" behindDoc="1" locked="0" layoutInCell="1" allowOverlap="1" wp14:anchorId="45502087" wp14:editId="2DFCA1B4">
          <wp:simplePos x="0" y="0"/>
          <wp:positionH relativeFrom="column">
            <wp:posOffset>-914400</wp:posOffset>
          </wp:positionH>
          <wp:positionV relativeFrom="paragraph">
            <wp:posOffset>355600</wp:posOffset>
          </wp:positionV>
          <wp:extent cx="7846695" cy="414655"/>
          <wp:effectExtent l="0" t="0" r="1905" b="4445"/>
          <wp:wrapTight wrapText="bothSides">
            <wp:wrapPolygon edited="0">
              <wp:start x="0" y="0"/>
              <wp:lineTo x="0" y="20839"/>
              <wp:lineTo x="21553" y="20839"/>
              <wp:lineTo x="2155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letter_inside_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6695" cy="414655"/>
                  </a:xfrm>
                  <a:prstGeom prst="rect">
                    <a:avLst/>
                  </a:prstGeom>
                </pic:spPr>
              </pic:pic>
            </a:graphicData>
          </a:graphic>
          <wp14:sizeRelH relativeFrom="page">
            <wp14:pctWidth>0</wp14:pctWidth>
          </wp14:sizeRelH>
          <wp14:sizeRelV relativeFrom="page">
            <wp14:pctHeight>0</wp14:pctHeight>
          </wp14:sizeRelV>
        </wp:anchor>
      </w:drawing>
    </w:r>
    <w:r w:rsidRPr="006156A7">
      <w:rPr>
        <w:rFonts w:cs="Segoe UI"/>
        <w:sz w:val="20"/>
        <w:szCs w:val="20"/>
      </w:rPr>
      <w:t xml:space="preserve">RS Confidential                      </w:t>
    </w:r>
    <w:r w:rsidR="00250C78">
      <w:rPr>
        <w:rFonts w:cs="Segoe UI"/>
        <w:sz w:val="20"/>
        <w:szCs w:val="20"/>
      </w:rPr>
      <w:t xml:space="preserve">       </w:t>
    </w:r>
    <w:r w:rsidR="001E6DEF">
      <w:rPr>
        <w:rFonts w:cs="Segoe UI"/>
        <w:sz w:val="20"/>
        <w:szCs w:val="20"/>
      </w:rPr>
      <w:t>Bill2Pay Deployment Guide</w:t>
    </w:r>
    <w:r w:rsidRPr="006156A7">
      <w:rPr>
        <w:rFonts w:cs="Segoe UI"/>
        <w:sz w:val="20"/>
        <w:szCs w:val="20"/>
      </w:rPr>
      <w:t xml:space="preserve">         </w:t>
    </w:r>
    <w:r w:rsidR="00250C78">
      <w:rPr>
        <w:rFonts w:cs="Segoe UI"/>
        <w:sz w:val="20"/>
        <w:szCs w:val="20"/>
      </w:rPr>
      <w:t xml:space="preserve">            </w:t>
    </w:r>
    <w:r w:rsidRPr="006156A7">
      <w:rPr>
        <w:rFonts w:cs="Segoe UI"/>
        <w:sz w:val="20"/>
        <w:szCs w:val="20"/>
      </w:rPr>
      <w:t xml:space="preserve">      Page </w:t>
    </w:r>
    <w:r w:rsidRPr="006156A7">
      <w:rPr>
        <w:rFonts w:cs="Segoe UI"/>
        <w:b/>
        <w:sz w:val="20"/>
        <w:szCs w:val="20"/>
      </w:rPr>
      <w:fldChar w:fldCharType="begin"/>
    </w:r>
    <w:r w:rsidRPr="006156A7">
      <w:rPr>
        <w:rFonts w:cs="Segoe UI"/>
        <w:b/>
        <w:sz w:val="20"/>
        <w:szCs w:val="20"/>
      </w:rPr>
      <w:instrText xml:space="preserve"> PAGE </w:instrText>
    </w:r>
    <w:r w:rsidRPr="006156A7">
      <w:rPr>
        <w:rFonts w:cs="Segoe UI"/>
        <w:b/>
        <w:sz w:val="20"/>
        <w:szCs w:val="20"/>
      </w:rPr>
      <w:fldChar w:fldCharType="separate"/>
    </w:r>
    <w:r w:rsidR="00FA1FC6">
      <w:rPr>
        <w:rFonts w:cs="Segoe UI"/>
        <w:b/>
        <w:noProof/>
        <w:sz w:val="20"/>
        <w:szCs w:val="20"/>
      </w:rPr>
      <w:t>4</w:t>
    </w:r>
    <w:r w:rsidRPr="006156A7">
      <w:rPr>
        <w:rFonts w:cs="Segoe UI"/>
        <w:b/>
        <w:sz w:val="20"/>
        <w:szCs w:val="20"/>
      </w:rPr>
      <w:fldChar w:fldCharType="end"/>
    </w:r>
    <w:r w:rsidRPr="006156A7">
      <w:rPr>
        <w:rFonts w:cs="Segoe UI"/>
        <w:sz w:val="20"/>
        <w:szCs w:val="20"/>
      </w:rPr>
      <w:t xml:space="preserve"> of</w:t>
    </w:r>
    <w:r w:rsidR="006D7283">
      <w:rPr>
        <w:rFonts w:cs="Segoe UI"/>
        <w:sz w:val="20"/>
        <w:szCs w:val="20"/>
      </w:rPr>
      <w:t xml:space="preserve"> </w:t>
    </w:r>
    <w:r w:rsidRPr="006156A7">
      <w:rPr>
        <w:rFonts w:cs="Segoe UI"/>
        <w:b/>
        <w:sz w:val="20"/>
        <w:szCs w:val="20"/>
      </w:rPr>
      <w:fldChar w:fldCharType="begin"/>
    </w:r>
    <w:r w:rsidRPr="006156A7">
      <w:rPr>
        <w:rFonts w:cs="Segoe UI"/>
        <w:b/>
        <w:sz w:val="20"/>
        <w:szCs w:val="20"/>
      </w:rPr>
      <w:instrText xml:space="preserve"> NUMPAGES  </w:instrText>
    </w:r>
    <w:r w:rsidRPr="006156A7">
      <w:rPr>
        <w:rFonts w:cs="Segoe UI"/>
        <w:b/>
        <w:sz w:val="20"/>
        <w:szCs w:val="20"/>
      </w:rPr>
      <w:fldChar w:fldCharType="separate"/>
    </w:r>
    <w:r w:rsidR="00FA1FC6">
      <w:rPr>
        <w:rFonts w:cs="Segoe UI"/>
        <w:b/>
        <w:noProof/>
        <w:sz w:val="20"/>
        <w:szCs w:val="20"/>
      </w:rPr>
      <w:t>15</w:t>
    </w:r>
    <w:r w:rsidRPr="006156A7">
      <w:rPr>
        <w:rFonts w:cs="Segoe UI"/>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D95" w:rsidRDefault="00AB1D95" w:rsidP="00397E99">
      <w:pPr>
        <w:spacing w:before="0" w:after="0" w:line="240" w:lineRule="auto"/>
      </w:pPr>
      <w:r>
        <w:separator/>
      </w:r>
    </w:p>
  </w:footnote>
  <w:footnote w:type="continuationSeparator" w:id="0">
    <w:p w:rsidR="00AB1D95" w:rsidRDefault="00AB1D95" w:rsidP="00397E9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E99" w:rsidRDefault="00397E99">
    <w:pPr>
      <w:pStyle w:val="Header"/>
    </w:pPr>
    <w:r>
      <w:rPr>
        <w:noProof/>
        <w:lang w:val="en-US"/>
      </w:rPr>
      <w:drawing>
        <wp:anchor distT="0" distB="0" distL="114300" distR="114300" simplePos="0" relativeHeight="251658240" behindDoc="1" locked="0" layoutInCell="1" allowOverlap="1" wp14:anchorId="603B2913" wp14:editId="58A3B9D5">
          <wp:simplePos x="0" y="0"/>
          <wp:positionH relativeFrom="page">
            <wp:align>left</wp:align>
          </wp:positionH>
          <wp:positionV relativeFrom="paragraph">
            <wp:posOffset>-1905</wp:posOffset>
          </wp:positionV>
          <wp:extent cx="7846695" cy="645795"/>
          <wp:effectExtent l="0" t="0" r="1905" b="1905"/>
          <wp:wrapTight wrapText="bothSides">
            <wp:wrapPolygon edited="0">
              <wp:start x="0" y="0"/>
              <wp:lineTo x="0" y="21027"/>
              <wp:lineTo x="21553" y="21027"/>
              <wp:lineTo x="2155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letter_inside_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6695" cy="64579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FB8" w:rsidRDefault="0061717F" w:rsidP="00697FB8">
    <w:pPr>
      <w:pStyle w:val="Header"/>
      <w:ind w:left="-1418"/>
    </w:pPr>
    <w:r>
      <w:rPr>
        <w:noProof/>
        <w:lang w:val="en-US"/>
      </w:rPr>
      <w:drawing>
        <wp:anchor distT="0" distB="0" distL="114300" distR="114300" simplePos="0" relativeHeight="251660288" behindDoc="1" locked="0" layoutInCell="1" allowOverlap="1" wp14:anchorId="36282E92" wp14:editId="3E8F6BB5">
          <wp:simplePos x="0" y="0"/>
          <wp:positionH relativeFrom="column">
            <wp:posOffset>-914400</wp:posOffset>
          </wp:positionH>
          <wp:positionV relativeFrom="paragraph">
            <wp:posOffset>149</wp:posOffset>
          </wp:positionV>
          <wp:extent cx="7801610" cy="10096201"/>
          <wp:effectExtent l="0" t="0" r="8890" b="6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letter.jpg"/>
                  <pic:cNvPicPr/>
                </pic:nvPicPr>
                <pic:blipFill>
                  <a:blip r:embed="rId1">
                    <a:extLst>
                      <a:ext uri="{28A0092B-C50C-407E-A947-70E740481C1C}">
                        <a14:useLocalDpi xmlns:a14="http://schemas.microsoft.com/office/drawing/2010/main" val="0"/>
                      </a:ext>
                    </a:extLst>
                  </a:blip>
                  <a:stretch>
                    <a:fillRect/>
                  </a:stretch>
                </pic:blipFill>
                <pic:spPr>
                  <a:xfrm>
                    <a:off x="0" y="0"/>
                    <a:ext cx="7801610" cy="1009620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B34"/>
    <w:multiLevelType w:val="multilevel"/>
    <w:tmpl w:val="BA0C0CB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nsid w:val="08961B59"/>
    <w:multiLevelType w:val="hybridMultilevel"/>
    <w:tmpl w:val="CB3E9D0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9E71605"/>
    <w:multiLevelType w:val="hybridMultilevel"/>
    <w:tmpl w:val="C298F64E"/>
    <w:lvl w:ilvl="0" w:tplc="40090001">
      <w:start w:val="1"/>
      <w:numFmt w:val="bullet"/>
      <w:lvlText w:val=""/>
      <w:lvlJc w:val="left"/>
      <w:pPr>
        <w:ind w:left="720" w:hanging="360"/>
      </w:pPr>
      <w:rPr>
        <w:rFonts w:ascii="Symbol" w:hAnsi="Symbol" w:hint="default"/>
      </w:rPr>
    </w:lvl>
    <w:lvl w:ilvl="1" w:tplc="914230E6">
      <w:start w:val="1"/>
      <w:numFmt w:val="bullet"/>
      <w:lvlText w:val="─"/>
      <w:lvlJc w:val="left"/>
      <w:pPr>
        <w:ind w:left="1440" w:hanging="360"/>
      </w:pPr>
      <w:rPr>
        <w:rFonts w:ascii="Calibri" w:hAnsi="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8543A3"/>
    <w:multiLevelType w:val="hybridMultilevel"/>
    <w:tmpl w:val="0C42B1F8"/>
    <w:lvl w:ilvl="0" w:tplc="8E223D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B573654"/>
    <w:multiLevelType w:val="hybridMultilevel"/>
    <w:tmpl w:val="98740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3676ED"/>
    <w:multiLevelType w:val="hybridMultilevel"/>
    <w:tmpl w:val="817C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13004"/>
    <w:multiLevelType w:val="hybridMultilevel"/>
    <w:tmpl w:val="A54A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713FE4"/>
    <w:multiLevelType w:val="hybridMultilevel"/>
    <w:tmpl w:val="93A2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117F3C"/>
    <w:multiLevelType w:val="hybridMultilevel"/>
    <w:tmpl w:val="3EA0DF5A"/>
    <w:lvl w:ilvl="0" w:tplc="6DB05188">
      <w:start w:val="1"/>
      <w:numFmt w:val="bullet"/>
      <w:lvlText w:val="-"/>
      <w:lvlJc w:val="left"/>
      <w:pPr>
        <w:ind w:left="420" w:hanging="360"/>
      </w:pPr>
      <w:rPr>
        <w:rFonts w:ascii="Segoe UI" w:eastAsiaTheme="minorHAnsi"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nsid w:val="254A4753"/>
    <w:multiLevelType w:val="hybridMultilevel"/>
    <w:tmpl w:val="117AE69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3F01D2"/>
    <w:multiLevelType w:val="multilevel"/>
    <w:tmpl w:val="461608EC"/>
    <w:lvl w:ilvl="0">
      <w:start w:val="1"/>
      <w:numFmt w:val="decimal"/>
      <w:lvlText w:val="%1."/>
      <w:lvlJc w:val="left"/>
      <w:pPr>
        <w:ind w:left="72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2B9111F7"/>
    <w:multiLevelType w:val="hybridMultilevel"/>
    <w:tmpl w:val="B6BA7D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CB7268A"/>
    <w:multiLevelType w:val="hybridMultilevel"/>
    <w:tmpl w:val="5322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5F5861"/>
    <w:multiLevelType w:val="hybridMultilevel"/>
    <w:tmpl w:val="BA549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0806060"/>
    <w:multiLevelType w:val="hybridMultilevel"/>
    <w:tmpl w:val="0F84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6D5037"/>
    <w:multiLevelType w:val="hybridMultilevel"/>
    <w:tmpl w:val="2D9E5F8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A300222"/>
    <w:multiLevelType w:val="hybridMultilevel"/>
    <w:tmpl w:val="355C6FC0"/>
    <w:lvl w:ilvl="0" w:tplc="B8307DBC">
      <w:start w:val="1"/>
      <w:numFmt w:val="bullet"/>
      <w:lvlText w:val=""/>
      <w:lvlJc w:val="left"/>
      <w:pPr>
        <w:ind w:left="720" w:hanging="360"/>
      </w:pPr>
      <w:rPr>
        <w:rFonts w:ascii="Symbol" w:hAnsi="Symbol" w:hint="default"/>
      </w:rPr>
    </w:lvl>
    <w:lvl w:ilvl="1" w:tplc="B3765238">
      <w:start w:val="1"/>
      <w:numFmt w:val="bullet"/>
      <w:pStyle w:val="ListBullet2"/>
      <w:lvlText w:val="─"/>
      <w:lvlJc w:val="left"/>
      <w:pPr>
        <w:ind w:left="1440" w:hanging="360"/>
      </w:pPr>
      <w:rPr>
        <w:rFonts w:ascii="Calibri" w:hAnsi="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FD221D1"/>
    <w:multiLevelType w:val="hybridMultilevel"/>
    <w:tmpl w:val="DF9E58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1620172"/>
    <w:multiLevelType w:val="hybridMultilevel"/>
    <w:tmpl w:val="34C86BAE"/>
    <w:lvl w:ilvl="0" w:tplc="A1A6DA9E">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7D5ACA"/>
    <w:multiLevelType w:val="hybridMultilevel"/>
    <w:tmpl w:val="98740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B70127"/>
    <w:multiLevelType w:val="hybridMultilevel"/>
    <w:tmpl w:val="98740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934487"/>
    <w:multiLevelType w:val="hybridMultilevel"/>
    <w:tmpl w:val="4BAEC272"/>
    <w:lvl w:ilvl="0" w:tplc="34480042">
      <w:start w:val="1"/>
      <w:numFmt w:val="bullet"/>
      <w:pStyle w:val="ListParagraph"/>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EFB2ACB"/>
    <w:multiLevelType w:val="hybridMultilevel"/>
    <w:tmpl w:val="9A0EB978"/>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62A4A3D"/>
    <w:multiLevelType w:val="hybridMultilevel"/>
    <w:tmpl w:val="7504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7A4E77"/>
    <w:multiLevelType w:val="hybridMultilevel"/>
    <w:tmpl w:val="98740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6A549F"/>
    <w:multiLevelType w:val="hybridMultilevel"/>
    <w:tmpl w:val="68981596"/>
    <w:lvl w:ilvl="0" w:tplc="A1A6DA9E">
      <w:start w:val="1"/>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4435D2"/>
    <w:multiLevelType w:val="hybridMultilevel"/>
    <w:tmpl w:val="ED06980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73973384"/>
    <w:multiLevelType w:val="hybridMultilevel"/>
    <w:tmpl w:val="1F4C2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D1159D"/>
    <w:multiLevelType w:val="hybridMultilevel"/>
    <w:tmpl w:val="D924CFC4"/>
    <w:lvl w:ilvl="0" w:tplc="B8307DBC">
      <w:start w:val="1"/>
      <w:numFmt w:val="bullet"/>
      <w:lvlText w:val=""/>
      <w:lvlJc w:val="left"/>
      <w:pPr>
        <w:ind w:left="720" w:hanging="360"/>
      </w:pPr>
      <w:rPr>
        <w:rFonts w:ascii="Symbol" w:hAnsi="Symbol" w:hint="default"/>
      </w:rPr>
    </w:lvl>
    <w:lvl w:ilvl="1" w:tplc="2DCA234E">
      <w:start w:val="1"/>
      <w:numFmt w:val="bullet"/>
      <w:pStyle w:val="ListBullet3"/>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D15564C"/>
    <w:multiLevelType w:val="multilevel"/>
    <w:tmpl w:val="D9925F8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0">
    <w:nsid w:val="7FC340BE"/>
    <w:multiLevelType w:val="multilevel"/>
    <w:tmpl w:val="D5A6D15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21"/>
  </w:num>
  <w:num w:numId="3">
    <w:abstractNumId w:val="2"/>
  </w:num>
  <w:num w:numId="4">
    <w:abstractNumId w:val="16"/>
  </w:num>
  <w:num w:numId="5">
    <w:abstractNumId w:val="28"/>
  </w:num>
  <w:num w:numId="6">
    <w:abstractNumId w:val="5"/>
  </w:num>
  <w:num w:numId="7">
    <w:abstractNumId w:val="12"/>
  </w:num>
  <w:num w:numId="8">
    <w:abstractNumId w:val="6"/>
  </w:num>
  <w:num w:numId="9">
    <w:abstractNumId w:val="30"/>
  </w:num>
  <w:num w:numId="10">
    <w:abstractNumId w:val="27"/>
  </w:num>
  <w:num w:numId="11">
    <w:abstractNumId w:val="29"/>
  </w:num>
  <w:num w:numId="12">
    <w:abstractNumId w:val="11"/>
  </w:num>
  <w:num w:numId="13">
    <w:abstractNumId w:val="9"/>
  </w:num>
  <w:num w:numId="14">
    <w:abstractNumId w:val="0"/>
  </w:num>
  <w:num w:numId="15">
    <w:abstractNumId w:val="21"/>
  </w:num>
  <w:num w:numId="16">
    <w:abstractNumId w:val="21"/>
  </w:num>
  <w:num w:numId="17">
    <w:abstractNumId w:val="21"/>
  </w:num>
  <w:num w:numId="18">
    <w:abstractNumId w:val="4"/>
  </w:num>
  <w:num w:numId="19">
    <w:abstractNumId w:val="24"/>
  </w:num>
  <w:num w:numId="20">
    <w:abstractNumId w:val="20"/>
  </w:num>
  <w:num w:numId="21">
    <w:abstractNumId w:val="19"/>
  </w:num>
  <w:num w:numId="22">
    <w:abstractNumId w:val="14"/>
  </w:num>
  <w:num w:numId="23">
    <w:abstractNumId w:val="21"/>
  </w:num>
  <w:num w:numId="24">
    <w:abstractNumId w:val="21"/>
  </w:num>
  <w:num w:numId="25">
    <w:abstractNumId w:val="7"/>
  </w:num>
  <w:num w:numId="26">
    <w:abstractNumId w:val="8"/>
  </w:num>
  <w:num w:numId="27">
    <w:abstractNumId w:val="25"/>
  </w:num>
  <w:num w:numId="28">
    <w:abstractNumId w:val="18"/>
  </w:num>
  <w:num w:numId="29">
    <w:abstractNumId w:val="21"/>
  </w:num>
  <w:num w:numId="30">
    <w:abstractNumId w:val="23"/>
  </w:num>
  <w:num w:numId="31">
    <w:abstractNumId w:val="13"/>
  </w:num>
  <w:num w:numId="32">
    <w:abstractNumId w:val="1"/>
  </w:num>
  <w:num w:numId="33">
    <w:abstractNumId w:val="22"/>
  </w:num>
  <w:num w:numId="34">
    <w:abstractNumId w:val="15"/>
  </w:num>
  <w:num w:numId="35">
    <w:abstractNumId w:val="26"/>
  </w:num>
  <w:num w:numId="36">
    <w:abstractNumId w:val="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A76"/>
    <w:rsid w:val="0001523B"/>
    <w:rsid w:val="0003236E"/>
    <w:rsid w:val="000352B4"/>
    <w:rsid w:val="000656A7"/>
    <w:rsid w:val="0008421B"/>
    <w:rsid w:val="000A11A6"/>
    <w:rsid w:val="000A451F"/>
    <w:rsid w:val="000E64B2"/>
    <w:rsid w:val="00101543"/>
    <w:rsid w:val="00114011"/>
    <w:rsid w:val="0012028E"/>
    <w:rsid w:val="00120F63"/>
    <w:rsid w:val="001226B2"/>
    <w:rsid w:val="00135359"/>
    <w:rsid w:val="00141BDC"/>
    <w:rsid w:val="00150C84"/>
    <w:rsid w:val="001565FC"/>
    <w:rsid w:val="00165676"/>
    <w:rsid w:val="00176E38"/>
    <w:rsid w:val="001973A1"/>
    <w:rsid w:val="001A3045"/>
    <w:rsid w:val="001A3B5A"/>
    <w:rsid w:val="001B7F8D"/>
    <w:rsid w:val="001D2868"/>
    <w:rsid w:val="001E3B01"/>
    <w:rsid w:val="001E6D28"/>
    <w:rsid w:val="001E6DEF"/>
    <w:rsid w:val="001F0C88"/>
    <w:rsid w:val="00203403"/>
    <w:rsid w:val="00212ED5"/>
    <w:rsid w:val="00216792"/>
    <w:rsid w:val="0021746A"/>
    <w:rsid w:val="00232F9A"/>
    <w:rsid w:val="0023727E"/>
    <w:rsid w:val="00250C78"/>
    <w:rsid w:val="0026122D"/>
    <w:rsid w:val="00271464"/>
    <w:rsid w:val="002717A1"/>
    <w:rsid w:val="00272DD3"/>
    <w:rsid w:val="00274ABB"/>
    <w:rsid w:val="00283485"/>
    <w:rsid w:val="0028436E"/>
    <w:rsid w:val="0029103F"/>
    <w:rsid w:val="00296900"/>
    <w:rsid w:val="00297575"/>
    <w:rsid w:val="002A226A"/>
    <w:rsid w:val="002D497F"/>
    <w:rsid w:val="0031767A"/>
    <w:rsid w:val="0032234B"/>
    <w:rsid w:val="00336A2A"/>
    <w:rsid w:val="00340EFE"/>
    <w:rsid w:val="003425C5"/>
    <w:rsid w:val="00356313"/>
    <w:rsid w:val="0036574A"/>
    <w:rsid w:val="0039323F"/>
    <w:rsid w:val="00397E99"/>
    <w:rsid w:val="003A088F"/>
    <w:rsid w:val="003B1B0C"/>
    <w:rsid w:val="003B218E"/>
    <w:rsid w:val="003B54F4"/>
    <w:rsid w:val="003C5376"/>
    <w:rsid w:val="003F0AAA"/>
    <w:rsid w:val="003F2F48"/>
    <w:rsid w:val="003F3B0B"/>
    <w:rsid w:val="004061F3"/>
    <w:rsid w:val="004139B4"/>
    <w:rsid w:val="004401EF"/>
    <w:rsid w:val="004409FC"/>
    <w:rsid w:val="004547D4"/>
    <w:rsid w:val="00454907"/>
    <w:rsid w:val="00460A1F"/>
    <w:rsid w:val="00481735"/>
    <w:rsid w:val="004818D3"/>
    <w:rsid w:val="004B0463"/>
    <w:rsid w:val="004B1E1E"/>
    <w:rsid w:val="004B49AC"/>
    <w:rsid w:val="004C38A4"/>
    <w:rsid w:val="004C59CA"/>
    <w:rsid w:val="00511A2A"/>
    <w:rsid w:val="005200A7"/>
    <w:rsid w:val="00527246"/>
    <w:rsid w:val="0055268D"/>
    <w:rsid w:val="00560071"/>
    <w:rsid w:val="00583151"/>
    <w:rsid w:val="005874E5"/>
    <w:rsid w:val="00597769"/>
    <w:rsid w:val="005A08FB"/>
    <w:rsid w:val="005A4913"/>
    <w:rsid w:val="005B7B9E"/>
    <w:rsid w:val="005C54E2"/>
    <w:rsid w:val="005C72D9"/>
    <w:rsid w:val="005D5B81"/>
    <w:rsid w:val="005E0683"/>
    <w:rsid w:val="006062CB"/>
    <w:rsid w:val="0061717F"/>
    <w:rsid w:val="0061736D"/>
    <w:rsid w:val="0063503B"/>
    <w:rsid w:val="00652FE7"/>
    <w:rsid w:val="00654A12"/>
    <w:rsid w:val="00667667"/>
    <w:rsid w:val="00667742"/>
    <w:rsid w:val="00671879"/>
    <w:rsid w:val="006825F9"/>
    <w:rsid w:val="00692CC5"/>
    <w:rsid w:val="00697FB8"/>
    <w:rsid w:val="006C74BD"/>
    <w:rsid w:val="006C7EB1"/>
    <w:rsid w:val="006D3612"/>
    <w:rsid w:val="006D60B5"/>
    <w:rsid w:val="006D7283"/>
    <w:rsid w:val="006E2708"/>
    <w:rsid w:val="0070088A"/>
    <w:rsid w:val="007036DB"/>
    <w:rsid w:val="00703969"/>
    <w:rsid w:val="0071388E"/>
    <w:rsid w:val="007160C3"/>
    <w:rsid w:val="007251B6"/>
    <w:rsid w:val="0073008F"/>
    <w:rsid w:val="00771132"/>
    <w:rsid w:val="00772D77"/>
    <w:rsid w:val="0079352B"/>
    <w:rsid w:val="007B0874"/>
    <w:rsid w:val="007C1C8F"/>
    <w:rsid w:val="007C6C15"/>
    <w:rsid w:val="007E5668"/>
    <w:rsid w:val="007F0860"/>
    <w:rsid w:val="007F38CC"/>
    <w:rsid w:val="007F4A8F"/>
    <w:rsid w:val="00800F61"/>
    <w:rsid w:val="008022B9"/>
    <w:rsid w:val="00812E5C"/>
    <w:rsid w:val="008159CB"/>
    <w:rsid w:val="008247B7"/>
    <w:rsid w:val="00825020"/>
    <w:rsid w:val="0083477B"/>
    <w:rsid w:val="00840255"/>
    <w:rsid w:val="00850A99"/>
    <w:rsid w:val="00890F9B"/>
    <w:rsid w:val="008A795A"/>
    <w:rsid w:val="008B6A7F"/>
    <w:rsid w:val="008D1ECA"/>
    <w:rsid w:val="008D5270"/>
    <w:rsid w:val="00933938"/>
    <w:rsid w:val="009456F1"/>
    <w:rsid w:val="0095580C"/>
    <w:rsid w:val="009626B5"/>
    <w:rsid w:val="009635EA"/>
    <w:rsid w:val="0099296A"/>
    <w:rsid w:val="009A72F4"/>
    <w:rsid w:val="009B16FD"/>
    <w:rsid w:val="009B75D2"/>
    <w:rsid w:val="009C5E49"/>
    <w:rsid w:val="009C79F5"/>
    <w:rsid w:val="009D6F73"/>
    <w:rsid w:val="009E5F6E"/>
    <w:rsid w:val="009E76B6"/>
    <w:rsid w:val="009F1552"/>
    <w:rsid w:val="00A036EE"/>
    <w:rsid w:val="00A242EE"/>
    <w:rsid w:val="00A4729A"/>
    <w:rsid w:val="00A51696"/>
    <w:rsid w:val="00A87B63"/>
    <w:rsid w:val="00A91087"/>
    <w:rsid w:val="00A925F5"/>
    <w:rsid w:val="00AA2452"/>
    <w:rsid w:val="00AA532F"/>
    <w:rsid w:val="00AB1D95"/>
    <w:rsid w:val="00AB7016"/>
    <w:rsid w:val="00AC585A"/>
    <w:rsid w:val="00AF7843"/>
    <w:rsid w:val="00B140D6"/>
    <w:rsid w:val="00B21821"/>
    <w:rsid w:val="00B25F3D"/>
    <w:rsid w:val="00B35038"/>
    <w:rsid w:val="00B44A76"/>
    <w:rsid w:val="00BA02B1"/>
    <w:rsid w:val="00BA131E"/>
    <w:rsid w:val="00BB15AC"/>
    <w:rsid w:val="00BB7840"/>
    <w:rsid w:val="00BB7B20"/>
    <w:rsid w:val="00BC77FA"/>
    <w:rsid w:val="00BF1C5C"/>
    <w:rsid w:val="00C07591"/>
    <w:rsid w:val="00C2185F"/>
    <w:rsid w:val="00C55B27"/>
    <w:rsid w:val="00C55B85"/>
    <w:rsid w:val="00C60CA4"/>
    <w:rsid w:val="00C60FE2"/>
    <w:rsid w:val="00C67DE5"/>
    <w:rsid w:val="00C7492C"/>
    <w:rsid w:val="00C93CC4"/>
    <w:rsid w:val="00C95E8C"/>
    <w:rsid w:val="00CB1D2B"/>
    <w:rsid w:val="00CD4A28"/>
    <w:rsid w:val="00CE603C"/>
    <w:rsid w:val="00D05360"/>
    <w:rsid w:val="00D1337F"/>
    <w:rsid w:val="00D207DE"/>
    <w:rsid w:val="00D2647F"/>
    <w:rsid w:val="00D35212"/>
    <w:rsid w:val="00D44921"/>
    <w:rsid w:val="00D7423C"/>
    <w:rsid w:val="00D84584"/>
    <w:rsid w:val="00D86C49"/>
    <w:rsid w:val="00D91F3D"/>
    <w:rsid w:val="00DA3CC1"/>
    <w:rsid w:val="00DC0EAF"/>
    <w:rsid w:val="00DC260D"/>
    <w:rsid w:val="00DD070F"/>
    <w:rsid w:val="00DE0886"/>
    <w:rsid w:val="00DF472A"/>
    <w:rsid w:val="00DF6880"/>
    <w:rsid w:val="00DF77B1"/>
    <w:rsid w:val="00E018FC"/>
    <w:rsid w:val="00E048C3"/>
    <w:rsid w:val="00E0791D"/>
    <w:rsid w:val="00E365D7"/>
    <w:rsid w:val="00E50054"/>
    <w:rsid w:val="00E61D20"/>
    <w:rsid w:val="00E65E0A"/>
    <w:rsid w:val="00E70BC0"/>
    <w:rsid w:val="00EB3438"/>
    <w:rsid w:val="00EC7BE2"/>
    <w:rsid w:val="00ED1BEC"/>
    <w:rsid w:val="00ED6CC5"/>
    <w:rsid w:val="00ED7DDB"/>
    <w:rsid w:val="00EF628B"/>
    <w:rsid w:val="00F0133F"/>
    <w:rsid w:val="00F102D1"/>
    <w:rsid w:val="00F118D9"/>
    <w:rsid w:val="00F2053F"/>
    <w:rsid w:val="00F20582"/>
    <w:rsid w:val="00F33A3D"/>
    <w:rsid w:val="00F41F5D"/>
    <w:rsid w:val="00F441FC"/>
    <w:rsid w:val="00F53D49"/>
    <w:rsid w:val="00F8186A"/>
    <w:rsid w:val="00FA1FC6"/>
    <w:rsid w:val="00FB0B48"/>
    <w:rsid w:val="00FB21B4"/>
    <w:rsid w:val="00FF2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667"/>
    <w:pPr>
      <w:spacing w:before="120" w:after="120" w:line="264" w:lineRule="auto"/>
    </w:pPr>
    <w:rPr>
      <w:rFonts w:ascii="Segoe UI" w:hAnsi="Segoe UI"/>
    </w:rPr>
  </w:style>
  <w:style w:type="paragraph" w:styleId="Heading1">
    <w:name w:val="heading 1"/>
    <w:basedOn w:val="Normal"/>
    <w:next w:val="Normal"/>
    <w:link w:val="Heading1Char"/>
    <w:qFormat/>
    <w:rsid w:val="00511A2A"/>
    <w:pPr>
      <w:shd w:val="clear" w:color="auto" w:fill="DAEEF3" w:themeFill="accent5" w:themeFillTint="33"/>
      <w:spacing w:before="480" w:after="240" w:line="240" w:lineRule="auto"/>
      <w:ind w:left="720" w:right="352" w:hanging="720"/>
      <w:outlineLvl w:val="0"/>
    </w:pPr>
    <w:rPr>
      <w:rFonts w:eastAsia="Arial Unicode MS" w:cs="Segoe UI"/>
      <w:b/>
      <w:bCs/>
      <w:noProof/>
      <w:spacing w:val="15"/>
      <w:sz w:val="32"/>
      <w:szCs w:val="28"/>
      <w:lang w:val="en-US" w:bidi="en-US"/>
    </w:rPr>
  </w:style>
  <w:style w:type="paragraph" w:styleId="Heading2">
    <w:name w:val="heading 2"/>
    <w:basedOn w:val="Normal"/>
    <w:next w:val="Normal"/>
    <w:link w:val="Heading2Char"/>
    <w:unhideWhenUsed/>
    <w:qFormat/>
    <w:rsid w:val="00812E5C"/>
    <w:pPr>
      <w:keepNext/>
      <w:keepLines/>
      <w:shd w:val="clear" w:color="auto" w:fill="F2F2F2" w:themeFill="background1" w:themeFillShade="F2"/>
      <w:spacing w:before="240" w:after="240" w:line="240" w:lineRule="auto"/>
      <w:ind w:right="352"/>
      <w:jc w:val="both"/>
      <w:outlineLvl w:val="1"/>
    </w:pPr>
    <w:rPr>
      <w:rFonts w:eastAsia="Times New Roman" w:cs="Segoe UI"/>
      <w:b/>
      <w:bCs/>
      <w:sz w:val="28"/>
      <w:szCs w:val="28"/>
      <w:lang w:val="en-US" w:bidi="en-US"/>
    </w:rPr>
  </w:style>
  <w:style w:type="paragraph" w:styleId="Heading3">
    <w:name w:val="heading 3"/>
    <w:basedOn w:val="Normal"/>
    <w:next w:val="Normal"/>
    <w:link w:val="Heading3Char"/>
    <w:unhideWhenUsed/>
    <w:qFormat/>
    <w:rsid w:val="00667742"/>
    <w:pPr>
      <w:keepNext/>
      <w:keepLines/>
      <w:jc w:val="both"/>
      <w:outlineLvl w:val="2"/>
    </w:pPr>
    <w:rPr>
      <w:rFonts w:eastAsiaTheme="majorEastAsia" w:cstheme="majorBidi"/>
      <w:b/>
      <w:bCs/>
      <w:color w:val="31849B" w:themeColor="accent5" w:themeShade="BF"/>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A76"/>
    <w:rPr>
      <w:rFonts w:ascii="Tahoma" w:hAnsi="Tahoma" w:cs="Tahoma"/>
      <w:sz w:val="16"/>
      <w:szCs w:val="16"/>
    </w:rPr>
  </w:style>
  <w:style w:type="paragraph" w:styleId="Header">
    <w:name w:val="header"/>
    <w:basedOn w:val="Normal"/>
    <w:link w:val="HeaderChar"/>
    <w:uiPriority w:val="99"/>
    <w:unhideWhenUsed/>
    <w:rsid w:val="00397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E99"/>
  </w:style>
  <w:style w:type="paragraph" w:styleId="Footer">
    <w:name w:val="footer"/>
    <w:basedOn w:val="Normal"/>
    <w:link w:val="FooterChar"/>
    <w:uiPriority w:val="99"/>
    <w:unhideWhenUsed/>
    <w:rsid w:val="00397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E99"/>
  </w:style>
  <w:style w:type="character" w:customStyle="1" w:styleId="Heading1Char">
    <w:name w:val="Heading 1 Char"/>
    <w:basedOn w:val="DefaultParagraphFont"/>
    <w:link w:val="Heading1"/>
    <w:rsid w:val="00511A2A"/>
    <w:rPr>
      <w:rFonts w:ascii="Segoe UI" w:eastAsia="Arial Unicode MS" w:hAnsi="Segoe UI" w:cs="Segoe UI"/>
      <w:b/>
      <w:bCs/>
      <w:noProof/>
      <w:spacing w:val="15"/>
      <w:sz w:val="32"/>
      <w:szCs w:val="28"/>
      <w:shd w:val="clear" w:color="auto" w:fill="DAEEF3" w:themeFill="accent5" w:themeFillTint="33"/>
      <w:lang w:val="en-US" w:bidi="en-US"/>
    </w:rPr>
  </w:style>
  <w:style w:type="character" w:customStyle="1" w:styleId="Heading2Char">
    <w:name w:val="Heading 2 Char"/>
    <w:basedOn w:val="DefaultParagraphFont"/>
    <w:link w:val="Heading2"/>
    <w:rsid w:val="00812E5C"/>
    <w:rPr>
      <w:rFonts w:ascii="Segoe UI" w:eastAsia="Times New Roman" w:hAnsi="Segoe UI" w:cs="Segoe UI"/>
      <w:b/>
      <w:bCs/>
      <w:sz w:val="28"/>
      <w:szCs w:val="28"/>
      <w:shd w:val="clear" w:color="auto" w:fill="F2F2F2" w:themeFill="background1" w:themeFillShade="F2"/>
      <w:lang w:val="en-US" w:bidi="en-US"/>
    </w:rPr>
  </w:style>
  <w:style w:type="character" w:customStyle="1" w:styleId="Heading3Char">
    <w:name w:val="Heading 3 Char"/>
    <w:basedOn w:val="DefaultParagraphFont"/>
    <w:link w:val="Heading3"/>
    <w:rsid w:val="00667742"/>
    <w:rPr>
      <w:rFonts w:ascii="Segoe UI" w:eastAsiaTheme="majorEastAsia" w:hAnsi="Segoe UI" w:cstheme="majorBidi"/>
      <w:b/>
      <w:bCs/>
      <w:color w:val="31849B" w:themeColor="accent5" w:themeShade="BF"/>
      <w:sz w:val="24"/>
      <w:lang w:val="en-GB"/>
    </w:rPr>
  </w:style>
  <w:style w:type="character" w:customStyle="1" w:styleId="BodytextTCSChar">
    <w:name w:val="Body text TCS Char"/>
    <w:link w:val="BodytextTCS"/>
    <w:locked/>
    <w:rsid w:val="0055268D"/>
    <w:rPr>
      <w:rFonts w:ascii="Arial" w:hAnsi="Arial" w:cs="Arial"/>
    </w:rPr>
  </w:style>
  <w:style w:type="paragraph" w:customStyle="1" w:styleId="BodytextTCS">
    <w:name w:val="Body text TCS"/>
    <w:basedOn w:val="Normal"/>
    <w:link w:val="BodytextTCSChar"/>
    <w:rsid w:val="0055268D"/>
    <w:pPr>
      <w:spacing w:before="40" w:line="280" w:lineRule="exact"/>
      <w:jc w:val="both"/>
    </w:pPr>
    <w:rPr>
      <w:rFonts w:ascii="Arial" w:hAnsi="Arial" w:cs="Arial"/>
    </w:rPr>
  </w:style>
  <w:style w:type="character" w:styleId="Hyperlink">
    <w:name w:val="Hyperlink"/>
    <w:uiPriority w:val="99"/>
    <w:unhideWhenUsed/>
    <w:rsid w:val="0055268D"/>
    <w:rPr>
      <w:color w:val="0000FF"/>
      <w:u w:val="single"/>
    </w:rPr>
  </w:style>
  <w:style w:type="table" w:styleId="TableGrid">
    <w:name w:val="Table Grid"/>
    <w:basedOn w:val="TableNormal"/>
    <w:uiPriority w:val="59"/>
    <w:rsid w:val="005526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86C49"/>
    <w:pPr>
      <w:keepNext/>
      <w:keepLines/>
      <w:spacing w:before="360" w:line="264" w:lineRule="auto"/>
      <w:ind w:right="0"/>
      <w:outlineLvl w:val="9"/>
    </w:pPr>
    <w:rPr>
      <w:rFonts w:eastAsiaTheme="majorEastAsia" w:cstheme="majorBidi"/>
      <w:noProof w:val="0"/>
      <w:color w:val="000000" w:themeColor="text1"/>
      <w:spacing w:val="0"/>
      <w:lang w:eastAsia="ja-JP" w:bidi="ar-SA"/>
    </w:rPr>
  </w:style>
  <w:style w:type="paragraph" w:styleId="TOC1">
    <w:name w:val="toc 1"/>
    <w:basedOn w:val="Normal"/>
    <w:next w:val="Normal"/>
    <w:autoRedefine/>
    <w:uiPriority w:val="39"/>
    <w:unhideWhenUsed/>
    <w:rsid w:val="00667742"/>
    <w:pPr>
      <w:tabs>
        <w:tab w:val="right" w:leader="dot" w:pos="9350"/>
      </w:tabs>
      <w:spacing w:before="60"/>
    </w:pPr>
    <w:rPr>
      <w:b/>
      <w:color w:val="31849B" w:themeColor="accent5" w:themeShade="BF"/>
      <w:sz w:val="28"/>
    </w:rPr>
  </w:style>
  <w:style w:type="paragraph" w:styleId="ListParagraph">
    <w:name w:val="List Paragraph"/>
    <w:basedOn w:val="Normal"/>
    <w:link w:val="ListParagraphChar"/>
    <w:uiPriority w:val="34"/>
    <w:qFormat/>
    <w:rsid w:val="00812E5C"/>
    <w:pPr>
      <w:numPr>
        <w:numId w:val="2"/>
      </w:numPr>
      <w:contextualSpacing/>
    </w:pPr>
    <w:rPr>
      <w:lang w:val="en-US" w:bidi="en-US"/>
    </w:rPr>
  </w:style>
  <w:style w:type="paragraph" w:styleId="TOC2">
    <w:name w:val="toc 2"/>
    <w:basedOn w:val="Normal"/>
    <w:next w:val="Normal"/>
    <w:autoRedefine/>
    <w:uiPriority w:val="39"/>
    <w:unhideWhenUsed/>
    <w:rsid w:val="00667742"/>
    <w:pPr>
      <w:spacing w:before="40"/>
      <w:ind w:left="221"/>
    </w:pPr>
    <w:rPr>
      <w:rFonts w:ascii="Segoe UI Semibold" w:hAnsi="Segoe UI Semibold"/>
      <w:sz w:val="24"/>
    </w:rPr>
  </w:style>
  <w:style w:type="paragraph" w:styleId="TOC3">
    <w:name w:val="toc 3"/>
    <w:basedOn w:val="Normal"/>
    <w:next w:val="Normal"/>
    <w:autoRedefine/>
    <w:uiPriority w:val="39"/>
    <w:unhideWhenUsed/>
    <w:rsid w:val="00667742"/>
    <w:pPr>
      <w:spacing w:before="20" w:after="60"/>
      <w:ind w:left="442"/>
    </w:pPr>
    <w:rPr>
      <w:rFonts w:ascii="Segoe UI Semibold" w:hAnsi="Segoe UI Semibold"/>
    </w:rPr>
  </w:style>
  <w:style w:type="paragraph" w:customStyle="1" w:styleId="ListBullet1">
    <w:name w:val="List Bullet 1"/>
    <w:basedOn w:val="ListParagraph"/>
    <w:link w:val="ListBullet1Char"/>
    <w:qFormat/>
    <w:rsid w:val="00812E5C"/>
    <w:pPr>
      <w:spacing w:before="60" w:after="60"/>
      <w:ind w:left="714" w:hanging="357"/>
    </w:pPr>
  </w:style>
  <w:style w:type="paragraph" w:customStyle="1" w:styleId="ListBullet2">
    <w:name w:val="List Bullet2"/>
    <w:basedOn w:val="ListParagraph"/>
    <w:link w:val="ListBullet2Char"/>
    <w:qFormat/>
    <w:rsid w:val="00812E5C"/>
    <w:pPr>
      <w:numPr>
        <w:ilvl w:val="1"/>
        <w:numId w:val="4"/>
      </w:numPr>
      <w:spacing w:before="60" w:after="60"/>
      <w:ind w:left="1134" w:hanging="283"/>
    </w:pPr>
  </w:style>
  <w:style w:type="character" w:customStyle="1" w:styleId="ListParagraphChar">
    <w:name w:val="List Paragraph Char"/>
    <w:basedOn w:val="DefaultParagraphFont"/>
    <w:link w:val="ListParagraph"/>
    <w:uiPriority w:val="34"/>
    <w:rsid w:val="00812E5C"/>
    <w:rPr>
      <w:rFonts w:ascii="Segoe UI" w:hAnsi="Segoe UI"/>
      <w:lang w:val="en-US" w:bidi="en-US"/>
    </w:rPr>
  </w:style>
  <w:style w:type="character" w:customStyle="1" w:styleId="ListBullet1Char">
    <w:name w:val="List Bullet 1 Char"/>
    <w:basedOn w:val="ListParagraphChar"/>
    <w:link w:val="ListBullet1"/>
    <w:rsid w:val="00812E5C"/>
    <w:rPr>
      <w:rFonts w:ascii="Segoe UI" w:hAnsi="Segoe UI"/>
      <w:lang w:val="en-US" w:bidi="en-US"/>
    </w:rPr>
  </w:style>
  <w:style w:type="paragraph" w:customStyle="1" w:styleId="ListBullet3">
    <w:name w:val="List Bullet3"/>
    <w:basedOn w:val="ListBullet2"/>
    <w:link w:val="ListBullet3Char"/>
    <w:qFormat/>
    <w:rsid w:val="00812E5C"/>
    <w:pPr>
      <w:numPr>
        <w:numId w:val="5"/>
      </w:numPr>
      <w:ind w:left="1701" w:hanging="283"/>
    </w:pPr>
  </w:style>
  <w:style w:type="character" w:customStyle="1" w:styleId="ListBullet2Char">
    <w:name w:val="List Bullet2 Char"/>
    <w:basedOn w:val="ListParagraphChar"/>
    <w:link w:val="ListBullet2"/>
    <w:rsid w:val="00812E5C"/>
    <w:rPr>
      <w:rFonts w:ascii="Segoe UI" w:hAnsi="Segoe UI"/>
      <w:lang w:val="en-US" w:bidi="en-US"/>
    </w:rPr>
  </w:style>
  <w:style w:type="paragraph" w:styleId="Caption">
    <w:name w:val="caption"/>
    <w:basedOn w:val="Normal"/>
    <w:next w:val="Normal"/>
    <w:uiPriority w:val="35"/>
    <w:unhideWhenUsed/>
    <w:qFormat/>
    <w:rsid w:val="00CD4A28"/>
    <w:pPr>
      <w:keepNext/>
      <w:spacing w:before="0" w:after="60" w:line="240" w:lineRule="auto"/>
    </w:pPr>
    <w:rPr>
      <w:b/>
      <w:bCs/>
      <w:sz w:val="24"/>
      <w:szCs w:val="24"/>
    </w:rPr>
  </w:style>
  <w:style w:type="character" w:customStyle="1" w:styleId="ListBullet3Char">
    <w:name w:val="List Bullet3 Char"/>
    <w:basedOn w:val="ListBullet2Char"/>
    <w:link w:val="ListBullet3"/>
    <w:rsid w:val="00812E5C"/>
    <w:rPr>
      <w:rFonts w:ascii="Segoe UI" w:hAnsi="Segoe UI"/>
      <w:lang w:val="en-US" w:bidi="en-US"/>
    </w:rPr>
  </w:style>
  <w:style w:type="paragraph" w:styleId="TableofFigures">
    <w:name w:val="table of figures"/>
    <w:basedOn w:val="Normal"/>
    <w:next w:val="Normal"/>
    <w:uiPriority w:val="99"/>
    <w:unhideWhenUsed/>
    <w:rsid w:val="00CD4A28"/>
    <w:pPr>
      <w:spacing w:before="60" w:after="60"/>
    </w:pPr>
    <w:rPr>
      <w:rFonts w:ascii="Segoe UI Semibold" w:hAnsi="Segoe UI Semibold"/>
      <w:sz w:val="24"/>
    </w:rPr>
  </w:style>
  <w:style w:type="paragraph" w:customStyle="1" w:styleId="Default">
    <w:name w:val="Default"/>
    <w:rsid w:val="00692CC5"/>
    <w:pPr>
      <w:autoSpaceDE w:val="0"/>
      <w:autoSpaceDN w:val="0"/>
      <w:adjustRightInd w:val="0"/>
      <w:spacing w:after="0" w:line="240" w:lineRule="auto"/>
    </w:pPr>
    <w:rPr>
      <w:rFonts w:ascii="Arial" w:hAnsi="Arial" w:cs="Arial"/>
      <w:color w:val="000000"/>
      <w:sz w:val="24"/>
      <w:szCs w:val="24"/>
      <w:lang w:val="en-US"/>
    </w:rPr>
  </w:style>
  <w:style w:type="paragraph" w:customStyle="1" w:styleId="zzIsubtitle">
    <w:name w:val="zz_I_subtitle"/>
    <w:rsid w:val="0003236E"/>
    <w:pPr>
      <w:pBdr>
        <w:top w:val="single" w:sz="6" w:space="1" w:color="auto"/>
      </w:pBdr>
      <w:spacing w:before="1800" w:after="120" w:line="240" w:lineRule="auto"/>
      <w:ind w:left="3600"/>
      <w:jc w:val="right"/>
    </w:pPr>
    <w:rPr>
      <w:rFonts w:ascii="Arial" w:eastAsia="Times New Roman" w:hAnsi="Arial" w:cs="Arial Unicode MS"/>
      <w:b/>
      <w:bCs/>
      <w:iCs/>
      <w:color w:val="0023A0"/>
      <w:sz w:val="40"/>
      <w:szCs w:val="40"/>
      <w:lang w:val="en-US"/>
    </w:rPr>
  </w:style>
  <w:style w:type="character" w:styleId="CommentReference">
    <w:name w:val="annotation reference"/>
    <w:basedOn w:val="DefaultParagraphFont"/>
    <w:uiPriority w:val="99"/>
    <w:semiHidden/>
    <w:unhideWhenUsed/>
    <w:rsid w:val="001D2868"/>
    <w:rPr>
      <w:sz w:val="16"/>
      <w:szCs w:val="16"/>
    </w:rPr>
  </w:style>
  <w:style w:type="paragraph" w:styleId="CommentText">
    <w:name w:val="annotation text"/>
    <w:basedOn w:val="Normal"/>
    <w:link w:val="CommentTextChar"/>
    <w:uiPriority w:val="99"/>
    <w:semiHidden/>
    <w:unhideWhenUsed/>
    <w:rsid w:val="001D2868"/>
    <w:pPr>
      <w:spacing w:line="240" w:lineRule="auto"/>
    </w:pPr>
    <w:rPr>
      <w:sz w:val="20"/>
      <w:szCs w:val="20"/>
    </w:rPr>
  </w:style>
  <w:style w:type="character" w:customStyle="1" w:styleId="CommentTextChar">
    <w:name w:val="Comment Text Char"/>
    <w:basedOn w:val="DefaultParagraphFont"/>
    <w:link w:val="CommentText"/>
    <w:uiPriority w:val="99"/>
    <w:semiHidden/>
    <w:rsid w:val="001D2868"/>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1D2868"/>
    <w:rPr>
      <w:b/>
      <w:bCs/>
    </w:rPr>
  </w:style>
  <w:style w:type="character" w:customStyle="1" w:styleId="CommentSubjectChar">
    <w:name w:val="Comment Subject Char"/>
    <w:basedOn w:val="CommentTextChar"/>
    <w:link w:val="CommentSubject"/>
    <w:uiPriority w:val="99"/>
    <w:semiHidden/>
    <w:rsid w:val="001D2868"/>
    <w:rPr>
      <w:rFonts w:ascii="Segoe UI" w:hAnsi="Segoe U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667"/>
    <w:pPr>
      <w:spacing w:before="120" w:after="120" w:line="264" w:lineRule="auto"/>
    </w:pPr>
    <w:rPr>
      <w:rFonts w:ascii="Segoe UI" w:hAnsi="Segoe UI"/>
    </w:rPr>
  </w:style>
  <w:style w:type="paragraph" w:styleId="Heading1">
    <w:name w:val="heading 1"/>
    <w:basedOn w:val="Normal"/>
    <w:next w:val="Normal"/>
    <w:link w:val="Heading1Char"/>
    <w:qFormat/>
    <w:rsid w:val="00511A2A"/>
    <w:pPr>
      <w:shd w:val="clear" w:color="auto" w:fill="DAEEF3" w:themeFill="accent5" w:themeFillTint="33"/>
      <w:spacing w:before="480" w:after="240" w:line="240" w:lineRule="auto"/>
      <w:ind w:left="720" w:right="352" w:hanging="720"/>
      <w:outlineLvl w:val="0"/>
    </w:pPr>
    <w:rPr>
      <w:rFonts w:eastAsia="Arial Unicode MS" w:cs="Segoe UI"/>
      <w:b/>
      <w:bCs/>
      <w:noProof/>
      <w:spacing w:val="15"/>
      <w:sz w:val="32"/>
      <w:szCs w:val="28"/>
      <w:lang w:val="en-US" w:bidi="en-US"/>
    </w:rPr>
  </w:style>
  <w:style w:type="paragraph" w:styleId="Heading2">
    <w:name w:val="heading 2"/>
    <w:basedOn w:val="Normal"/>
    <w:next w:val="Normal"/>
    <w:link w:val="Heading2Char"/>
    <w:unhideWhenUsed/>
    <w:qFormat/>
    <w:rsid w:val="00812E5C"/>
    <w:pPr>
      <w:keepNext/>
      <w:keepLines/>
      <w:shd w:val="clear" w:color="auto" w:fill="F2F2F2" w:themeFill="background1" w:themeFillShade="F2"/>
      <w:spacing w:before="240" w:after="240" w:line="240" w:lineRule="auto"/>
      <w:ind w:right="352"/>
      <w:jc w:val="both"/>
      <w:outlineLvl w:val="1"/>
    </w:pPr>
    <w:rPr>
      <w:rFonts w:eastAsia="Times New Roman" w:cs="Segoe UI"/>
      <w:b/>
      <w:bCs/>
      <w:sz w:val="28"/>
      <w:szCs w:val="28"/>
      <w:lang w:val="en-US" w:bidi="en-US"/>
    </w:rPr>
  </w:style>
  <w:style w:type="paragraph" w:styleId="Heading3">
    <w:name w:val="heading 3"/>
    <w:basedOn w:val="Normal"/>
    <w:next w:val="Normal"/>
    <w:link w:val="Heading3Char"/>
    <w:unhideWhenUsed/>
    <w:qFormat/>
    <w:rsid w:val="00667742"/>
    <w:pPr>
      <w:keepNext/>
      <w:keepLines/>
      <w:jc w:val="both"/>
      <w:outlineLvl w:val="2"/>
    </w:pPr>
    <w:rPr>
      <w:rFonts w:eastAsiaTheme="majorEastAsia" w:cstheme="majorBidi"/>
      <w:b/>
      <w:bCs/>
      <w:color w:val="31849B" w:themeColor="accent5" w:themeShade="BF"/>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A76"/>
    <w:rPr>
      <w:rFonts w:ascii="Tahoma" w:hAnsi="Tahoma" w:cs="Tahoma"/>
      <w:sz w:val="16"/>
      <w:szCs w:val="16"/>
    </w:rPr>
  </w:style>
  <w:style w:type="paragraph" w:styleId="Header">
    <w:name w:val="header"/>
    <w:basedOn w:val="Normal"/>
    <w:link w:val="HeaderChar"/>
    <w:uiPriority w:val="99"/>
    <w:unhideWhenUsed/>
    <w:rsid w:val="00397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E99"/>
  </w:style>
  <w:style w:type="paragraph" w:styleId="Footer">
    <w:name w:val="footer"/>
    <w:basedOn w:val="Normal"/>
    <w:link w:val="FooterChar"/>
    <w:uiPriority w:val="99"/>
    <w:unhideWhenUsed/>
    <w:rsid w:val="00397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E99"/>
  </w:style>
  <w:style w:type="character" w:customStyle="1" w:styleId="Heading1Char">
    <w:name w:val="Heading 1 Char"/>
    <w:basedOn w:val="DefaultParagraphFont"/>
    <w:link w:val="Heading1"/>
    <w:rsid w:val="00511A2A"/>
    <w:rPr>
      <w:rFonts w:ascii="Segoe UI" w:eastAsia="Arial Unicode MS" w:hAnsi="Segoe UI" w:cs="Segoe UI"/>
      <w:b/>
      <w:bCs/>
      <w:noProof/>
      <w:spacing w:val="15"/>
      <w:sz w:val="32"/>
      <w:szCs w:val="28"/>
      <w:shd w:val="clear" w:color="auto" w:fill="DAEEF3" w:themeFill="accent5" w:themeFillTint="33"/>
      <w:lang w:val="en-US" w:bidi="en-US"/>
    </w:rPr>
  </w:style>
  <w:style w:type="character" w:customStyle="1" w:styleId="Heading2Char">
    <w:name w:val="Heading 2 Char"/>
    <w:basedOn w:val="DefaultParagraphFont"/>
    <w:link w:val="Heading2"/>
    <w:rsid w:val="00812E5C"/>
    <w:rPr>
      <w:rFonts w:ascii="Segoe UI" w:eastAsia="Times New Roman" w:hAnsi="Segoe UI" w:cs="Segoe UI"/>
      <w:b/>
      <w:bCs/>
      <w:sz w:val="28"/>
      <w:szCs w:val="28"/>
      <w:shd w:val="clear" w:color="auto" w:fill="F2F2F2" w:themeFill="background1" w:themeFillShade="F2"/>
      <w:lang w:val="en-US" w:bidi="en-US"/>
    </w:rPr>
  </w:style>
  <w:style w:type="character" w:customStyle="1" w:styleId="Heading3Char">
    <w:name w:val="Heading 3 Char"/>
    <w:basedOn w:val="DefaultParagraphFont"/>
    <w:link w:val="Heading3"/>
    <w:rsid w:val="00667742"/>
    <w:rPr>
      <w:rFonts w:ascii="Segoe UI" w:eastAsiaTheme="majorEastAsia" w:hAnsi="Segoe UI" w:cstheme="majorBidi"/>
      <w:b/>
      <w:bCs/>
      <w:color w:val="31849B" w:themeColor="accent5" w:themeShade="BF"/>
      <w:sz w:val="24"/>
      <w:lang w:val="en-GB"/>
    </w:rPr>
  </w:style>
  <w:style w:type="character" w:customStyle="1" w:styleId="BodytextTCSChar">
    <w:name w:val="Body text TCS Char"/>
    <w:link w:val="BodytextTCS"/>
    <w:locked/>
    <w:rsid w:val="0055268D"/>
    <w:rPr>
      <w:rFonts w:ascii="Arial" w:hAnsi="Arial" w:cs="Arial"/>
    </w:rPr>
  </w:style>
  <w:style w:type="paragraph" w:customStyle="1" w:styleId="BodytextTCS">
    <w:name w:val="Body text TCS"/>
    <w:basedOn w:val="Normal"/>
    <w:link w:val="BodytextTCSChar"/>
    <w:rsid w:val="0055268D"/>
    <w:pPr>
      <w:spacing w:before="40" w:line="280" w:lineRule="exact"/>
      <w:jc w:val="both"/>
    </w:pPr>
    <w:rPr>
      <w:rFonts w:ascii="Arial" w:hAnsi="Arial" w:cs="Arial"/>
    </w:rPr>
  </w:style>
  <w:style w:type="character" w:styleId="Hyperlink">
    <w:name w:val="Hyperlink"/>
    <w:uiPriority w:val="99"/>
    <w:unhideWhenUsed/>
    <w:rsid w:val="0055268D"/>
    <w:rPr>
      <w:color w:val="0000FF"/>
      <w:u w:val="single"/>
    </w:rPr>
  </w:style>
  <w:style w:type="table" w:styleId="TableGrid">
    <w:name w:val="Table Grid"/>
    <w:basedOn w:val="TableNormal"/>
    <w:uiPriority w:val="59"/>
    <w:rsid w:val="005526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D86C49"/>
    <w:pPr>
      <w:keepNext/>
      <w:keepLines/>
      <w:spacing w:before="360" w:line="264" w:lineRule="auto"/>
      <w:ind w:right="0"/>
      <w:outlineLvl w:val="9"/>
    </w:pPr>
    <w:rPr>
      <w:rFonts w:eastAsiaTheme="majorEastAsia" w:cstheme="majorBidi"/>
      <w:noProof w:val="0"/>
      <w:color w:val="000000" w:themeColor="text1"/>
      <w:spacing w:val="0"/>
      <w:lang w:eastAsia="ja-JP" w:bidi="ar-SA"/>
    </w:rPr>
  </w:style>
  <w:style w:type="paragraph" w:styleId="TOC1">
    <w:name w:val="toc 1"/>
    <w:basedOn w:val="Normal"/>
    <w:next w:val="Normal"/>
    <w:autoRedefine/>
    <w:uiPriority w:val="39"/>
    <w:unhideWhenUsed/>
    <w:rsid w:val="00667742"/>
    <w:pPr>
      <w:tabs>
        <w:tab w:val="right" w:leader="dot" w:pos="9350"/>
      </w:tabs>
      <w:spacing w:before="60"/>
    </w:pPr>
    <w:rPr>
      <w:b/>
      <w:color w:val="31849B" w:themeColor="accent5" w:themeShade="BF"/>
      <w:sz w:val="28"/>
    </w:rPr>
  </w:style>
  <w:style w:type="paragraph" w:styleId="ListParagraph">
    <w:name w:val="List Paragraph"/>
    <w:basedOn w:val="Normal"/>
    <w:link w:val="ListParagraphChar"/>
    <w:uiPriority w:val="34"/>
    <w:qFormat/>
    <w:rsid w:val="00812E5C"/>
    <w:pPr>
      <w:numPr>
        <w:numId w:val="2"/>
      </w:numPr>
      <w:contextualSpacing/>
    </w:pPr>
    <w:rPr>
      <w:lang w:val="en-US" w:bidi="en-US"/>
    </w:rPr>
  </w:style>
  <w:style w:type="paragraph" w:styleId="TOC2">
    <w:name w:val="toc 2"/>
    <w:basedOn w:val="Normal"/>
    <w:next w:val="Normal"/>
    <w:autoRedefine/>
    <w:uiPriority w:val="39"/>
    <w:unhideWhenUsed/>
    <w:rsid w:val="00667742"/>
    <w:pPr>
      <w:spacing w:before="40"/>
      <w:ind w:left="221"/>
    </w:pPr>
    <w:rPr>
      <w:rFonts w:ascii="Segoe UI Semibold" w:hAnsi="Segoe UI Semibold"/>
      <w:sz w:val="24"/>
    </w:rPr>
  </w:style>
  <w:style w:type="paragraph" w:styleId="TOC3">
    <w:name w:val="toc 3"/>
    <w:basedOn w:val="Normal"/>
    <w:next w:val="Normal"/>
    <w:autoRedefine/>
    <w:uiPriority w:val="39"/>
    <w:unhideWhenUsed/>
    <w:rsid w:val="00667742"/>
    <w:pPr>
      <w:spacing w:before="20" w:after="60"/>
      <w:ind w:left="442"/>
    </w:pPr>
    <w:rPr>
      <w:rFonts w:ascii="Segoe UI Semibold" w:hAnsi="Segoe UI Semibold"/>
    </w:rPr>
  </w:style>
  <w:style w:type="paragraph" w:customStyle="1" w:styleId="ListBullet1">
    <w:name w:val="List Bullet 1"/>
    <w:basedOn w:val="ListParagraph"/>
    <w:link w:val="ListBullet1Char"/>
    <w:qFormat/>
    <w:rsid w:val="00812E5C"/>
    <w:pPr>
      <w:spacing w:before="60" w:after="60"/>
      <w:ind w:left="714" w:hanging="357"/>
    </w:pPr>
  </w:style>
  <w:style w:type="paragraph" w:customStyle="1" w:styleId="ListBullet2">
    <w:name w:val="List Bullet2"/>
    <w:basedOn w:val="ListParagraph"/>
    <w:link w:val="ListBullet2Char"/>
    <w:qFormat/>
    <w:rsid w:val="00812E5C"/>
    <w:pPr>
      <w:numPr>
        <w:ilvl w:val="1"/>
        <w:numId w:val="4"/>
      </w:numPr>
      <w:spacing w:before="60" w:after="60"/>
      <w:ind w:left="1134" w:hanging="283"/>
    </w:pPr>
  </w:style>
  <w:style w:type="character" w:customStyle="1" w:styleId="ListParagraphChar">
    <w:name w:val="List Paragraph Char"/>
    <w:basedOn w:val="DefaultParagraphFont"/>
    <w:link w:val="ListParagraph"/>
    <w:uiPriority w:val="34"/>
    <w:rsid w:val="00812E5C"/>
    <w:rPr>
      <w:rFonts w:ascii="Segoe UI" w:hAnsi="Segoe UI"/>
      <w:lang w:val="en-US" w:bidi="en-US"/>
    </w:rPr>
  </w:style>
  <w:style w:type="character" w:customStyle="1" w:styleId="ListBullet1Char">
    <w:name w:val="List Bullet 1 Char"/>
    <w:basedOn w:val="ListParagraphChar"/>
    <w:link w:val="ListBullet1"/>
    <w:rsid w:val="00812E5C"/>
    <w:rPr>
      <w:rFonts w:ascii="Segoe UI" w:hAnsi="Segoe UI"/>
      <w:lang w:val="en-US" w:bidi="en-US"/>
    </w:rPr>
  </w:style>
  <w:style w:type="paragraph" w:customStyle="1" w:styleId="ListBullet3">
    <w:name w:val="List Bullet3"/>
    <w:basedOn w:val="ListBullet2"/>
    <w:link w:val="ListBullet3Char"/>
    <w:qFormat/>
    <w:rsid w:val="00812E5C"/>
    <w:pPr>
      <w:numPr>
        <w:numId w:val="5"/>
      </w:numPr>
      <w:ind w:left="1701" w:hanging="283"/>
    </w:pPr>
  </w:style>
  <w:style w:type="character" w:customStyle="1" w:styleId="ListBullet2Char">
    <w:name w:val="List Bullet2 Char"/>
    <w:basedOn w:val="ListParagraphChar"/>
    <w:link w:val="ListBullet2"/>
    <w:rsid w:val="00812E5C"/>
    <w:rPr>
      <w:rFonts w:ascii="Segoe UI" w:hAnsi="Segoe UI"/>
      <w:lang w:val="en-US" w:bidi="en-US"/>
    </w:rPr>
  </w:style>
  <w:style w:type="paragraph" w:styleId="Caption">
    <w:name w:val="caption"/>
    <w:basedOn w:val="Normal"/>
    <w:next w:val="Normal"/>
    <w:uiPriority w:val="35"/>
    <w:unhideWhenUsed/>
    <w:qFormat/>
    <w:rsid w:val="00CD4A28"/>
    <w:pPr>
      <w:keepNext/>
      <w:spacing w:before="0" w:after="60" w:line="240" w:lineRule="auto"/>
    </w:pPr>
    <w:rPr>
      <w:b/>
      <w:bCs/>
      <w:sz w:val="24"/>
      <w:szCs w:val="24"/>
    </w:rPr>
  </w:style>
  <w:style w:type="character" w:customStyle="1" w:styleId="ListBullet3Char">
    <w:name w:val="List Bullet3 Char"/>
    <w:basedOn w:val="ListBullet2Char"/>
    <w:link w:val="ListBullet3"/>
    <w:rsid w:val="00812E5C"/>
    <w:rPr>
      <w:rFonts w:ascii="Segoe UI" w:hAnsi="Segoe UI"/>
      <w:lang w:val="en-US" w:bidi="en-US"/>
    </w:rPr>
  </w:style>
  <w:style w:type="paragraph" w:styleId="TableofFigures">
    <w:name w:val="table of figures"/>
    <w:basedOn w:val="Normal"/>
    <w:next w:val="Normal"/>
    <w:uiPriority w:val="99"/>
    <w:unhideWhenUsed/>
    <w:rsid w:val="00CD4A28"/>
    <w:pPr>
      <w:spacing w:before="60" w:after="60"/>
    </w:pPr>
    <w:rPr>
      <w:rFonts w:ascii="Segoe UI Semibold" w:hAnsi="Segoe UI Semibold"/>
      <w:sz w:val="24"/>
    </w:rPr>
  </w:style>
  <w:style w:type="paragraph" w:customStyle="1" w:styleId="Default">
    <w:name w:val="Default"/>
    <w:rsid w:val="00692CC5"/>
    <w:pPr>
      <w:autoSpaceDE w:val="0"/>
      <w:autoSpaceDN w:val="0"/>
      <w:adjustRightInd w:val="0"/>
      <w:spacing w:after="0" w:line="240" w:lineRule="auto"/>
    </w:pPr>
    <w:rPr>
      <w:rFonts w:ascii="Arial" w:hAnsi="Arial" w:cs="Arial"/>
      <w:color w:val="000000"/>
      <w:sz w:val="24"/>
      <w:szCs w:val="24"/>
      <w:lang w:val="en-US"/>
    </w:rPr>
  </w:style>
  <w:style w:type="paragraph" w:customStyle="1" w:styleId="zzIsubtitle">
    <w:name w:val="zz_I_subtitle"/>
    <w:rsid w:val="0003236E"/>
    <w:pPr>
      <w:pBdr>
        <w:top w:val="single" w:sz="6" w:space="1" w:color="auto"/>
      </w:pBdr>
      <w:spacing w:before="1800" w:after="120" w:line="240" w:lineRule="auto"/>
      <w:ind w:left="3600"/>
      <w:jc w:val="right"/>
    </w:pPr>
    <w:rPr>
      <w:rFonts w:ascii="Arial" w:eastAsia="Times New Roman" w:hAnsi="Arial" w:cs="Arial Unicode MS"/>
      <w:b/>
      <w:bCs/>
      <w:iCs/>
      <w:color w:val="0023A0"/>
      <w:sz w:val="40"/>
      <w:szCs w:val="40"/>
      <w:lang w:val="en-US"/>
    </w:rPr>
  </w:style>
  <w:style w:type="character" w:styleId="CommentReference">
    <w:name w:val="annotation reference"/>
    <w:basedOn w:val="DefaultParagraphFont"/>
    <w:uiPriority w:val="99"/>
    <w:semiHidden/>
    <w:unhideWhenUsed/>
    <w:rsid w:val="001D2868"/>
    <w:rPr>
      <w:sz w:val="16"/>
      <w:szCs w:val="16"/>
    </w:rPr>
  </w:style>
  <w:style w:type="paragraph" w:styleId="CommentText">
    <w:name w:val="annotation text"/>
    <w:basedOn w:val="Normal"/>
    <w:link w:val="CommentTextChar"/>
    <w:uiPriority w:val="99"/>
    <w:semiHidden/>
    <w:unhideWhenUsed/>
    <w:rsid w:val="001D2868"/>
    <w:pPr>
      <w:spacing w:line="240" w:lineRule="auto"/>
    </w:pPr>
    <w:rPr>
      <w:sz w:val="20"/>
      <w:szCs w:val="20"/>
    </w:rPr>
  </w:style>
  <w:style w:type="character" w:customStyle="1" w:styleId="CommentTextChar">
    <w:name w:val="Comment Text Char"/>
    <w:basedOn w:val="DefaultParagraphFont"/>
    <w:link w:val="CommentText"/>
    <w:uiPriority w:val="99"/>
    <w:semiHidden/>
    <w:rsid w:val="001D2868"/>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1D2868"/>
    <w:rPr>
      <w:b/>
      <w:bCs/>
    </w:rPr>
  </w:style>
  <w:style w:type="character" w:customStyle="1" w:styleId="CommentSubjectChar">
    <w:name w:val="Comment Subject Char"/>
    <w:basedOn w:val="CommentTextChar"/>
    <w:link w:val="CommentSubject"/>
    <w:uiPriority w:val="99"/>
    <w:semiHidden/>
    <w:rsid w:val="001D2868"/>
    <w:rPr>
      <w:rFonts w:ascii="Segoe UI" w:hAnsi="Segoe U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user@b2p.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admin@b2p.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7.jpe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DA93E-E8BD-4632-B776-70E72F924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Soma Das</dc:creator>
  <cp:lastModifiedBy>Ayan Basu</cp:lastModifiedBy>
  <cp:revision>9</cp:revision>
  <dcterms:created xsi:type="dcterms:W3CDTF">2017-03-03T08:29:00Z</dcterms:created>
  <dcterms:modified xsi:type="dcterms:W3CDTF">2017-03-03T09:28:00Z</dcterms:modified>
</cp:coreProperties>
</file>